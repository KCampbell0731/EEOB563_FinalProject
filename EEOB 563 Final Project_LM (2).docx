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74E82" w14:textId="550FA08F" w:rsidR="00350667" w:rsidRDefault="00350667">
      <w:pPr>
        <w:rPr>
          <w:ins w:id="0" w:author="Katelyn Campbell" w:date="2019-04-28T21:02:00Z"/>
          <w:rFonts w:ascii="Bahnschrift Light Condensed" w:hAnsi="Bahnschrift Light Condensed"/>
        </w:rPr>
      </w:pPr>
      <w:bookmarkStart w:id="1" w:name="_GoBack"/>
      <w:ins w:id="2" w:author="Katelyn Campbell" w:date="2019-04-28T21:02:00Z">
        <w:r>
          <w:rPr>
            <w:noProof/>
          </w:rPr>
          <w:drawing>
            <wp:inline distT="0" distB="0" distL="0" distR="0" wp14:anchorId="538F8250" wp14:editId="4A81AE45">
              <wp:extent cx="9632950" cy="5835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41289" cy="5840702"/>
                      </a:xfrm>
                      <a:prstGeom prst="rect">
                        <a:avLst/>
                      </a:prstGeom>
                    </pic:spPr>
                  </pic:pic>
                </a:graphicData>
              </a:graphic>
            </wp:inline>
          </w:drawing>
        </w:r>
        <w:bookmarkEnd w:id="1"/>
        <w:r>
          <w:rPr>
            <w:rFonts w:ascii="Bahnschrift Light Condensed" w:hAnsi="Bahnschrift Light Condensed"/>
          </w:rPr>
          <w:br w:type="page"/>
        </w:r>
      </w:ins>
    </w:p>
    <w:p w14:paraId="707F9E1D" w14:textId="701CFD88" w:rsidR="00260E01" w:rsidRPr="00404F0F" w:rsidRDefault="0030282F" w:rsidP="00A87C2E">
      <w:pPr>
        <w:spacing w:line="480" w:lineRule="auto"/>
        <w:jc w:val="both"/>
        <w:rPr>
          <w:rFonts w:ascii="Bahnschrift Light Condensed" w:hAnsi="Bahnschrift Light Condensed"/>
        </w:rPr>
      </w:pPr>
      <w:r w:rsidRPr="00404F0F">
        <w:rPr>
          <w:rFonts w:ascii="Bahnschrift Light Condensed" w:hAnsi="Bahnschrift Light Condensed"/>
        </w:rPr>
        <w:lastRenderedPageBreak/>
        <w:t>Katelyn Campbell</w:t>
      </w:r>
    </w:p>
    <w:p w14:paraId="6AE1AD94" w14:textId="77777777" w:rsidR="0030282F" w:rsidRPr="00404F0F" w:rsidRDefault="0030282F" w:rsidP="00A87C2E">
      <w:pPr>
        <w:spacing w:line="480" w:lineRule="auto"/>
        <w:jc w:val="both"/>
        <w:rPr>
          <w:rFonts w:ascii="Bahnschrift Light Condensed" w:hAnsi="Bahnschrift Light Condensed"/>
        </w:rPr>
      </w:pPr>
      <w:r w:rsidRPr="00404F0F">
        <w:rPr>
          <w:rFonts w:ascii="Bahnschrift Light Condensed" w:hAnsi="Bahnschrift Light Condensed"/>
        </w:rPr>
        <w:t>Molecular Phylogenetics</w:t>
      </w:r>
    </w:p>
    <w:p w14:paraId="6ECCE818" w14:textId="77777777" w:rsidR="0030282F" w:rsidRPr="00404F0F" w:rsidRDefault="0030282F" w:rsidP="00A87C2E">
      <w:pPr>
        <w:spacing w:line="480" w:lineRule="auto"/>
        <w:jc w:val="both"/>
        <w:rPr>
          <w:rFonts w:ascii="Bahnschrift Light Condensed" w:hAnsi="Bahnschrift Light Condensed"/>
        </w:rPr>
      </w:pPr>
      <w:r w:rsidRPr="00404F0F">
        <w:rPr>
          <w:rFonts w:ascii="Bahnschrift Light Condensed" w:hAnsi="Bahnschrift Light Condensed"/>
        </w:rPr>
        <w:t>Final Project Draft</w:t>
      </w:r>
      <w:r w:rsidR="00AA1E35">
        <w:rPr>
          <w:rFonts w:ascii="Bahnschrift Light Condensed" w:hAnsi="Bahnschrift Light Condensed"/>
        </w:rPr>
        <w:t>: Phylogenetic Analysis of Myosin Proteins</w:t>
      </w:r>
    </w:p>
    <w:p w14:paraId="45F0DF1F" w14:textId="77777777" w:rsidR="0030282F" w:rsidRPr="00404F0F" w:rsidRDefault="0030282F" w:rsidP="00A87C2E">
      <w:pPr>
        <w:spacing w:line="480" w:lineRule="auto"/>
        <w:jc w:val="both"/>
        <w:rPr>
          <w:rFonts w:ascii="Bahnschrift Light Condensed" w:hAnsi="Bahnschrift Light Condensed"/>
        </w:rPr>
      </w:pPr>
    </w:p>
    <w:p w14:paraId="44AC9296" w14:textId="77777777" w:rsidR="0030282F" w:rsidRPr="00AA1E35" w:rsidRDefault="0030282F" w:rsidP="00A87C2E">
      <w:pPr>
        <w:spacing w:line="480" w:lineRule="auto"/>
        <w:jc w:val="both"/>
        <w:rPr>
          <w:rFonts w:ascii="Bahnschrift Light Condensed" w:hAnsi="Bahnschrift Light Condensed"/>
          <w:b/>
          <w:sz w:val="24"/>
        </w:rPr>
      </w:pPr>
      <w:r w:rsidRPr="00AA1E35">
        <w:rPr>
          <w:rFonts w:ascii="Bahnschrift Light Condensed" w:hAnsi="Bahnschrift Light Condensed"/>
          <w:b/>
          <w:sz w:val="24"/>
        </w:rPr>
        <w:t>Introduction</w:t>
      </w:r>
    </w:p>
    <w:p w14:paraId="2B8054AB" w14:textId="77777777" w:rsidR="00404F0F" w:rsidRPr="004A6A62" w:rsidRDefault="00A32A15" w:rsidP="00A87C2E">
      <w:pPr>
        <w:spacing w:line="480" w:lineRule="auto"/>
        <w:jc w:val="both"/>
        <w:rPr>
          <w:rFonts w:ascii="Bahnschrift Light Condensed" w:hAnsi="Bahnschrift Light Condensed"/>
        </w:rPr>
      </w:pPr>
      <w:r>
        <w:rPr>
          <w:rFonts w:ascii="Bahnschrift Light Condensed" w:hAnsi="Bahnschrift Light Condensed"/>
        </w:rPr>
        <w:t>Myosins, cytoskeletal motor</w:t>
      </w:r>
      <w:r w:rsidR="007C4DF3">
        <w:rPr>
          <w:rFonts w:ascii="Bahnschrift Light Condensed" w:hAnsi="Bahnschrift Light Condensed"/>
        </w:rPr>
        <w:t xml:space="preserve"> proteins, </w:t>
      </w:r>
      <w:r>
        <w:rPr>
          <w:rFonts w:ascii="Bahnschrift Light Condensed" w:hAnsi="Bahnschrift Light Condensed"/>
        </w:rPr>
        <w:t xml:space="preserve">play a critical role in a wide array of cellular functions within humans. </w:t>
      </w:r>
      <w:r w:rsidR="004A6A62">
        <w:rPr>
          <w:rFonts w:ascii="Bahnschrift Light Condensed" w:hAnsi="Bahnschrift Light Condensed"/>
        </w:rPr>
        <w:t>Some pathways that relay on these motor proteins include muscle contraction,</w:t>
      </w:r>
      <w:r w:rsidR="00F51D82">
        <w:rPr>
          <w:rFonts w:ascii="Bahnschrift Light Condensed" w:hAnsi="Bahnschrift Light Condensed"/>
        </w:rPr>
        <w:t xml:space="preserve"> cytokinesis,</w:t>
      </w:r>
      <w:r w:rsidR="004A6A62">
        <w:rPr>
          <w:rFonts w:ascii="Bahnschrift Light Condensed" w:hAnsi="Bahnschrift Light Condensed"/>
        </w:rPr>
        <w:t xml:space="preserve"> cell signaling,</w:t>
      </w:r>
      <w:r w:rsidR="000F0B18">
        <w:rPr>
          <w:rFonts w:ascii="Bahnschrift Light Condensed" w:hAnsi="Bahnschrift Light Condensed"/>
        </w:rPr>
        <w:t xml:space="preserve"> intracellular transport,</w:t>
      </w:r>
      <w:r w:rsidR="004A6A62">
        <w:rPr>
          <w:rFonts w:ascii="Bahnschrift Light Condensed" w:hAnsi="Bahnschrift Light Condensed"/>
        </w:rPr>
        <w:t xml:space="preserve"> and organization of actin cytoskeleton</w:t>
      </w:r>
      <w:r w:rsidR="004A6A62">
        <w:rPr>
          <w:rFonts w:ascii="Bahnschrift Light Condensed" w:hAnsi="Bahnschrift Light Condensed"/>
          <w:vertAlign w:val="superscript"/>
        </w:rPr>
        <w:t>1</w:t>
      </w:r>
      <w:r w:rsidR="004A6A62">
        <w:rPr>
          <w:rFonts w:ascii="Bahnschrift Light Condensed" w:hAnsi="Bahnschrift Light Condensed"/>
        </w:rPr>
        <w:t xml:space="preserve">.  The general mechanism of myosin entails </w:t>
      </w:r>
      <w:r>
        <w:rPr>
          <w:rFonts w:ascii="Bahnschrift Light Condensed" w:hAnsi="Bahnschrift Light Condensed"/>
        </w:rPr>
        <w:t>utilizing energy derived from ATP hydroly</w:t>
      </w:r>
      <w:r w:rsidR="004A6A62">
        <w:rPr>
          <w:rFonts w:ascii="Bahnschrift Light Condensed" w:hAnsi="Bahnschrift Light Condensed"/>
        </w:rPr>
        <w:t>sis so that they can</w:t>
      </w:r>
      <w:r>
        <w:rPr>
          <w:rFonts w:ascii="Bahnschrift Light Condensed" w:hAnsi="Bahnschrift Light Condensed"/>
        </w:rPr>
        <w:t xml:space="preserve">  “walk” along actin filaments </w:t>
      </w:r>
      <w:r w:rsidR="004A6A62">
        <w:rPr>
          <w:rFonts w:ascii="Bahnschrift Light Condensed" w:hAnsi="Bahnschrift Light Condensed"/>
        </w:rPr>
        <w:t>to</w:t>
      </w:r>
      <w:r>
        <w:rPr>
          <w:rFonts w:ascii="Bahnschrift Light Condensed" w:hAnsi="Bahnschrift Light Condensed"/>
        </w:rPr>
        <w:t xml:space="preserve"> generate a force</w:t>
      </w:r>
      <w:r>
        <w:rPr>
          <w:rFonts w:ascii="Bahnschrift Light Condensed" w:hAnsi="Bahnschrift Light Condensed"/>
          <w:vertAlign w:val="superscript"/>
        </w:rPr>
        <w:t>1</w:t>
      </w:r>
      <w:r>
        <w:rPr>
          <w:rFonts w:ascii="Bahnschrift Light Condensed" w:hAnsi="Bahnschrift Light Condensed"/>
        </w:rPr>
        <w:t>.</w:t>
      </w:r>
      <w:r w:rsidR="004A6A62">
        <w:rPr>
          <w:rFonts w:ascii="Bahnschrift Light Condensed" w:hAnsi="Bahnschrift Light Condensed"/>
        </w:rPr>
        <w:t xml:space="preserve"> </w:t>
      </w:r>
      <w:r w:rsidR="000F0B18">
        <w:rPr>
          <w:rFonts w:ascii="Bahnschrift Light Condensed" w:hAnsi="Bahnschrift Light Condensed"/>
        </w:rPr>
        <w:t>T</w:t>
      </w:r>
      <w:r w:rsidR="004A6A62">
        <w:rPr>
          <w:rFonts w:ascii="Bahnschrift Light Condensed" w:hAnsi="Bahnschrift Light Condensed"/>
        </w:rPr>
        <w:t>he myosin protein family consists of 1</w:t>
      </w:r>
      <w:r w:rsidR="000F0B18">
        <w:rPr>
          <w:rFonts w:ascii="Bahnschrift Light Condensed" w:hAnsi="Bahnschrift Light Condensed"/>
        </w:rPr>
        <w:t>8</w:t>
      </w:r>
      <w:r w:rsidR="004A6A62">
        <w:rPr>
          <w:rFonts w:ascii="Bahnschrift Light Condensed" w:hAnsi="Bahnschrift Light Condensed"/>
        </w:rPr>
        <w:t xml:space="preserve"> classes</w:t>
      </w:r>
      <w:r w:rsidR="00F51D82">
        <w:rPr>
          <w:rFonts w:ascii="Bahnschrift Light Condensed" w:hAnsi="Bahnschrift Light Condensed"/>
        </w:rPr>
        <w:t xml:space="preserve"> –</w:t>
      </w:r>
      <w:r w:rsidR="00766D4F">
        <w:rPr>
          <w:rFonts w:ascii="Bahnschrift Light Condensed" w:hAnsi="Bahnschrift Light Condensed"/>
        </w:rPr>
        <w:t xml:space="preserve"> 12</w:t>
      </w:r>
      <w:r w:rsidR="00F51D82">
        <w:rPr>
          <w:rFonts w:ascii="Bahnschrift Light Condensed" w:hAnsi="Bahnschrift Light Condensed"/>
        </w:rPr>
        <w:t xml:space="preserve"> </w:t>
      </w:r>
      <w:r w:rsidR="00766D4F">
        <w:rPr>
          <w:rFonts w:ascii="Bahnschrift Light Condensed" w:hAnsi="Bahnschrift Light Condensed"/>
        </w:rPr>
        <w:t>in humans</w:t>
      </w:r>
      <w:r w:rsidR="00F51D82">
        <w:rPr>
          <w:rFonts w:ascii="Bahnschrift Light Condensed" w:hAnsi="Bahnschrift Light Condensed"/>
        </w:rPr>
        <w:t xml:space="preserve"> –</w:t>
      </w:r>
      <w:r w:rsidR="004A6A62">
        <w:rPr>
          <w:rFonts w:ascii="Bahnschrift Light Condensed" w:hAnsi="Bahnschrift Light Condensed"/>
        </w:rPr>
        <w:t xml:space="preserve"> that</w:t>
      </w:r>
      <w:r w:rsidR="00F51D82">
        <w:rPr>
          <w:rFonts w:ascii="Bahnschrift Light Condensed" w:hAnsi="Bahnschrift Light Condensed"/>
        </w:rPr>
        <w:t xml:space="preserve"> </w:t>
      </w:r>
      <w:r w:rsidR="004A6A62">
        <w:rPr>
          <w:rFonts w:ascii="Bahnschrift Light Condensed" w:hAnsi="Bahnschrift Light Condensed"/>
        </w:rPr>
        <w:t>consist of 38 different myosin</w:t>
      </w:r>
      <w:r w:rsidR="00766D4F">
        <w:rPr>
          <w:rFonts w:ascii="Bahnschrift Light Condensed" w:hAnsi="Bahnschrift Light Condensed"/>
        </w:rPr>
        <w:t>-</w:t>
      </w:r>
      <w:r w:rsidR="004A6A62">
        <w:rPr>
          <w:rFonts w:ascii="Bahnschrift Light Condensed" w:hAnsi="Bahnschrift Light Condensed"/>
        </w:rPr>
        <w:t>encoding genes</w:t>
      </w:r>
      <w:r w:rsidR="000F0B18">
        <w:rPr>
          <w:rFonts w:ascii="Bahnschrift Light Condensed" w:hAnsi="Bahnschrift Light Condensed"/>
          <w:vertAlign w:val="superscript"/>
        </w:rPr>
        <w:t>2,</w:t>
      </w:r>
      <w:r w:rsidR="004A6A62">
        <w:rPr>
          <w:rFonts w:ascii="Bahnschrift Light Condensed" w:hAnsi="Bahnschrift Light Condensed"/>
          <w:vertAlign w:val="superscript"/>
        </w:rPr>
        <w:t>1</w:t>
      </w:r>
      <w:r w:rsidR="004A6A62">
        <w:rPr>
          <w:rFonts w:ascii="Bahnschrift Light Condensed" w:hAnsi="Bahnschrift Light Condensed"/>
        </w:rPr>
        <w:t xml:space="preserve">. </w:t>
      </w:r>
      <w:r w:rsidR="00F51D82">
        <w:rPr>
          <w:rFonts w:ascii="Bahnschrift Light Condensed" w:hAnsi="Bahnschrift Light Condensed"/>
        </w:rPr>
        <w:t xml:space="preserve">Mutations in myosin proteins are linked </w:t>
      </w:r>
      <w:r w:rsidR="001E0399">
        <w:rPr>
          <w:rFonts w:ascii="Bahnschrift Light Condensed" w:hAnsi="Bahnschrift Light Condensed"/>
        </w:rPr>
        <w:t>to deafness, dilated and hypertrophic cardiomyopathy, Griscelli syndrome, myosin storage myopathy, Usher syndrome, and much more</w:t>
      </w:r>
      <w:r w:rsidR="001E0399">
        <w:rPr>
          <w:rFonts w:ascii="Bahnschrift Light Condensed" w:hAnsi="Bahnschrift Light Condensed"/>
          <w:vertAlign w:val="superscript"/>
        </w:rPr>
        <w:t>3</w:t>
      </w:r>
      <w:r w:rsidR="001E0399">
        <w:rPr>
          <w:rFonts w:ascii="Bahnschrift Light Condensed" w:hAnsi="Bahnschrift Light Condensed"/>
        </w:rPr>
        <w:t>. The purpose of this project is to look take an evolutionary look into the relation between the different myosin classes</w:t>
      </w:r>
      <w:r w:rsidR="00AA1E35">
        <w:rPr>
          <w:rFonts w:ascii="Bahnschrift Light Condensed" w:hAnsi="Bahnschrift Light Condensed"/>
        </w:rPr>
        <w:t xml:space="preserve"> by comparing them with Bayesian analysis and seeing if more closely related classes have </w:t>
      </w:r>
      <w:commentRangeStart w:id="3"/>
      <w:r w:rsidR="00AA1E35" w:rsidRPr="00EB5093">
        <w:rPr>
          <w:rFonts w:ascii="Bahnschrift Light Condensed" w:hAnsi="Bahnschrift Light Condensed"/>
          <w:highlight w:val="yellow"/>
          <w:rPrChange w:id="4" w:author="Mellenthin, Lauren E" w:date="2019-04-23T00:24:00Z">
            <w:rPr>
              <w:rFonts w:ascii="Bahnschrift Light Condensed" w:hAnsi="Bahnschrift Light Condensed"/>
            </w:rPr>
          </w:rPrChange>
        </w:rPr>
        <w:t>similar</w:t>
      </w:r>
      <w:commentRangeEnd w:id="3"/>
      <w:r w:rsidR="00EB5093">
        <w:rPr>
          <w:rStyle w:val="CommentReference"/>
        </w:rPr>
        <w:commentReference w:id="3"/>
      </w:r>
      <w:r w:rsidR="00AA1E35" w:rsidRPr="00EB5093">
        <w:rPr>
          <w:rFonts w:ascii="Bahnschrift Light Condensed" w:hAnsi="Bahnschrift Light Condensed"/>
          <w:highlight w:val="yellow"/>
          <w:rPrChange w:id="5" w:author="Mellenthin, Lauren E" w:date="2019-04-23T00:24:00Z">
            <w:rPr>
              <w:rFonts w:ascii="Bahnschrift Light Condensed" w:hAnsi="Bahnschrift Light Condensed"/>
            </w:rPr>
          </w:rPrChange>
        </w:rPr>
        <w:t xml:space="preserve"> disease phenotype when mutated.</w:t>
      </w:r>
      <w:r w:rsidR="00AA1E35">
        <w:rPr>
          <w:rFonts w:ascii="Bahnschrift Light Condensed" w:hAnsi="Bahnschrift Light Condensed"/>
        </w:rPr>
        <w:t xml:space="preserve"> </w:t>
      </w:r>
    </w:p>
    <w:p w14:paraId="753CE53B" w14:textId="77777777" w:rsidR="00404F0F" w:rsidRPr="00404F0F" w:rsidRDefault="00404F0F" w:rsidP="00A87C2E">
      <w:pPr>
        <w:spacing w:line="480" w:lineRule="auto"/>
        <w:jc w:val="both"/>
        <w:rPr>
          <w:rFonts w:ascii="Bahnschrift Light Condensed" w:hAnsi="Bahnschrift Light Condensed"/>
        </w:rPr>
      </w:pPr>
    </w:p>
    <w:p w14:paraId="3C3302B8" w14:textId="77777777" w:rsidR="0030282F" w:rsidRPr="00AA1E35" w:rsidRDefault="0030282F" w:rsidP="00A87C2E">
      <w:pPr>
        <w:spacing w:line="480" w:lineRule="auto"/>
        <w:jc w:val="both"/>
        <w:rPr>
          <w:rFonts w:ascii="Bahnschrift Light Condensed" w:hAnsi="Bahnschrift Light Condensed"/>
          <w:b/>
          <w:sz w:val="24"/>
        </w:rPr>
      </w:pPr>
      <w:r w:rsidRPr="00AA1E35">
        <w:rPr>
          <w:rFonts w:ascii="Bahnschrift Light Condensed" w:hAnsi="Bahnschrift Light Condensed"/>
          <w:b/>
          <w:sz w:val="24"/>
        </w:rPr>
        <w:t xml:space="preserve">Methods </w:t>
      </w:r>
    </w:p>
    <w:p w14:paraId="0BFC111B" w14:textId="77777777" w:rsidR="00702188" w:rsidRDefault="00C64397" w:rsidP="00A87C2E">
      <w:pPr>
        <w:spacing w:line="480" w:lineRule="auto"/>
        <w:jc w:val="both"/>
        <w:rPr>
          <w:rFonts w:ascii="Bahnschrift Light Condensed" w:hAnsi="Bahnschrift Light Condensed"/>
        </w:rPr>
      </w:pPr>
      <w:r>
        <w:rPr>
          <w:rFonts w:ascii="Bahnschrift Light Condensed" w:hAnsi="Bahnschrift Light Condensed"/>
        </w:rPr>
        <w:t xml:space="preserve">All data </w:t>
      </w:r>
      <w:r w:rsidR="002A68E1">
        <w:rPr>
          <w:rFonts w:ascii="Bahnschrift Light Condensed" w:hAnsi="Bahnschrift Light Condensed"/>
        </w:rPr>
        <w:t xml:space="preserve">used in this analysis </w:t>
      </w:r>
      <w:r>
        <w:rPr>
          <w:rFonts w:ascii="Bahnschrift Light Condensed" w:hAnsi="Bahnschrift Light Condensed"/>
        </w:rPr>
        <w:t xml:space="preserve">was </w:t>
      </w:r>
      <w:r w:rsidR="002A68E1">
        <w:rPr>
          <w:rFonts w:ascii="Bahnschrift Light Condensed" w:hAnsi="Bahnschrift Light Condensed"/>
        </w:rPr>
        <w:t xml:space="preserve">from the </w:t>
      </w:r>
      <w:proofErr w:type="spellStart"/>
      <w:r w:rsidR="002A68E1">
        <w:rPr>
          <w:rFonts w:ascii="Bahnschrift Light Condensed" w:hAnsi="Bahnschrift Light Condensed"/>
        </w:rPr>
        <w:t>UniProtKB</w:t>
      </w:r>
      <w:proofErr w:type="spellEnd"/>
      <w:r w:rsidR="002A68E1">
        <w:rPr>
          <w:rFonts w:ascii="Bahnschrift Light Condensed" w:hAnsi="Bahnschrift Light Condensed"/>
        </w:rPr>
        <w:t xml:space="preserve"> – which is a protein knowledgebase. 60 protein sequences for different classes of myosin proteins were used but all isoforms were excluded. The organism, humans, for these protein sequences were held constant and all sequences were reviewed and verified to strengthen the internal validity of the analysis. A human kinesin protein was included to be used as an outgroup to root the consensus tree</w:t>
      </w:r>
      <w:r w:rsidR="00DA0392">
        <w:rPr>
          <w:rFonts w:ascii="Bahnschrift Light Condensed" w:hAnsi="Bahnschrift Light Condensed"/>
        </w:rPr>
        <w:t xml:space="preserve"> produced. </w:t>
      </w:r>
      <w:proofErr w:type="spellStart"/>
      <w:r w:rsidR="00702188">
        <w:rPr>
          <w:rFonts w:ascii="Bahnschrift Light Condensed" w:hAnsi="Bahnschrift Light Condensed"/>
        </w:rPr>
        <w:t>UniProtKB</w:t>
      </w:r>
      <w:proofErr w:type="spellEnd"/>
      <w:r w:rsidR="00702188">
        <w:rPr>
          <w:rFonts w:ascii="Bahnschrift Light Condensed" w:hAnsi="Bahnschrift Light Condensed"/>
        </w:rPr>
        <w:t xml:space="preserve"> aligned all the protein sequences and they were exported in a FASTA file. On </w:t>
      </w:r>
      <w:hyperlink r:id="rId12" w:history="1">
        <w:r w:rsidR="00702188" w:rsidRPr="00702188">
          <w:rPr>
            <w:rStyle w:val="Hyperlink"/>
            <w:rFonts w:ascii="Bahnschrift Light Condensed" w:hAnsi="Bahnschrift Light Condensed"/>
          </w:rPr>
          <w:t>online file converter</w:t>
        </w:r>
      </w:hyperlink>
      <w:r w:rsidR="00702188">
        <w:rPr>
          <w:rFonts w:ascii="Bahnschrift Light Condensed" w:hAnsi="Bahnschrift Light Condensed"/>
        </w:rPr>
        <w:t xml:space="preserve"> was used to convert the FASTA file to a NEXUS file. A Bayesian analysis was done via MrBayes </w:t>
      </w:r>
      <w:r w:rsidR="00762696">
        <w:rPr>
          <w:rFonts w:ascii="Bahnschrift Light Condensed" w:hAnsi="Bahnschrift Light Condensed"/>
        </w:rPr>
        <w:t xml:space="preserve">and was executed with the </w:t>
      </w:r>
      <w:proofErr w:type="spellStart"/>
      <w:r w:rsidR="00762696">
        <w:rPr>
          <w:rFonts w:ascii="Bahnschrift Light Condensed" w:hAnsi="Bahnschrift Light Condensed"/>
        </w:rPr>
        <w:t>Slurm</w:t>
      </w:r>
      <w:proofErr w:type="spellEnd"/>
      <w:r w:rsidR="00762696">
        <w:rPr>
          <w:rFonts w:ascii="Bahnschrift Light Condensed" w:hAnsi="Bahnschrift Light Condensed"/>
        </w:rPr>
        <w:t xml:space="preserve"> to keep the program running on its own. After MrBayes completed the analysis, a </w:t>
      </w:r>
      <w:r w:rsidR="00762696">
        <w:rPr>
          <w:rFonts w:ascii="Bahnschrift Light Condensed" w:hAnsi="Bahnschrift Light Condensed"/>
        </w:rPr>
        <w:lastRenderedPageBreak/>
        <w:t xml:space="preserve">consensus tree was created using the </w:t>
      </w:r>
      <w:proofErr w:type="spellStart"/>
      <w:r w:rsidR="00762696">
        <w:rPr>
          <w:rFonts w:ascii="Bahnschrift Light Condensed" w:hAnsi="Bahnschrift Light Condensed"/>
        </w:rPr>
        <w:t>sumt</w:t>
      </w:r>
      <w:proofErr w:type="spellEnd"/>
      <w:r w:rsidR="00762696">
        <w:rPr>
          <w:rFonts w:ascii="Bahnschrift Light Condensed" w:hAnsi="Bahnschrift Light Condensed"/>
        </w:rPr>
        <w:t xml:space="preserve"> command within the MrBayes program. The consensus tree was then put into the program </w:t>
      </w:r>
      <w:proofErr w:type="spellStart"/>
      <w:r w:rsidR="00762696">
        <w:rPr>
          <w:rFonts w:ascii="Bahnschrift Light Condensed" w:hAnsi="Bahnschrift Light Condensed"/>
        </w:rPr>
        <w:t>FigTree</w:t>
      </w:r>
      <w:proofErr w:type="spellEnd"/>
      <w:r w:rsidR="00762696">
        <w:rPr>
          <w:rFonts w:ascii="Bahnschrift Light Condensed" w:hAnsi="Bahnschrift Light Condensed"/>
        </w:rPr>
        <w:t xml:space="preserve"> to illustrate the tree. Within </w:t>
      </w:r>
      <w:proofErr w:type="spellStart"/>
      <w:r w:rsidR="00762696">
        <w:rPr>
          <w:rFonts w:ascii="Bahnschrift Light Condensed" w:hAnsi="Bahnschrift Light Condensed"/>
        </w:rPr>
        <w:t>FigTree</w:t>
      </w:r>
      <w:proofErr w:type="spellEnd"/>
      <w:r w:rsidR="00762696">
        <w:rPr>
          <w:rFonts w:ascii="Bahnschrift Light Condensed" w:hAnsi="Bahnschrift Light Condensed"/>
        </w:rPr>
        <w:t xml:space="preserve">, the kinesin outgroup (P33176) was selected and used to root the unrooted tree. </w:t>
      </w:r>
    </w:p>
    <w:p w14:paraId="6028FE7E" w14:textId="77777777" w:rsidR="00404F0F" w:rsidRDefault="00404F0F" w:rsidP="00A87C2E">
      <w:pPr>
        <w:spacing w:line="480" w:lineRule="auto"/>
        <w:jc w:val="both"/>
        <w:rPr>
          <w:rFonts w:ascii="Bahnschrift Light Condensed" w:hAnsi="Bahnschrift Light Condensed"/>
        </w:rPr>
      </w:pPr>
    </w:p>
    <w:p w14:paraId="1FB7FEC4" w14:textId="77777777" w:rsidR="00404F0F" w:rsidRPr="00404F0F" w:rsidRDefault="00404F0F" w:rsidP="00A87C2E">
      <w:pPr>
        <w:spacing w:line="480" w:lineRule="auto"/>
        <w:jc w:val="both"/>
        <w:rPr>
          <w:rFonts w:ascii="Bahnschrift Light Condensed" w:hAnsi="Bahnschrift Light Condensed"/>
        </w:rPr>
      </w:pPr>
    </w:p>
    <w:p w14:paraId="70B57A9E" w14:textId="77777777" w:rsidR="0030282F" w:rsidRPr="0037066B" w:rsidRDefault="0030282F" w:rsidP="00A87C2E">
      <w:pPr>
        <w:spacing w:line="480" w:lineRule="auto"/>
        <w:jc w:val="both"/>
        <w:rPr>
          <w:rFonts w:ascii="Bahnschrift Light Condensed" w:hAnsi="Bahnschrift Light Condensed"/>
          <w:b/>
        </w:rPr>
      </w:pPr>
      <w:r w:rsidRPr="0037066B">
        <w:rPr>
          <w:rFonts w:ascii="Bahnschrift Light Condensed" w:hAnsi="Bahnschrift Light Condensed"/>
          <w:b/>
          <w:sz w:val="24"/>
        </w:rPr>
        <w:t>Results</w:t>
      </w:r>
      <w:r w:rsidRPr="0037066B">
        <w:rPr>
          <w:rFonts w:ascii="Bahnschrift Light Condensed" w:hAnsi="Bahnschrift Light Condensed"/>
          <w:b/>
        </w:rPr>
        <w:t xml:space="preserve"> </w:t>
      </w:r>
      <w:r w:rsidR="0037066B">
        <w:rPr>
          <w:rFonts w:ascii="Bahnschrift Light Condensed" w:hAnsi="Bahnschrift Light Condensed"/>
          <w:b/>
        </w:rPr>
        <w:br/>
      </w:r>
      <w:r w:rsidR="0037066B">
        <w:rPr>
          <w:rFonts w:ascii="Bahnschrift Light Condensed" w:hAnsi="Bahnschrift Light Condensed"/>
          <w:b/>
          <w:noProof/>
        </w:rPr>
        <w:drawing>
          <wp:inline distT="0" distB="0" distL="0" distR="0" wp14:anchorId="3CB3F298" wp14:editId="5E6E84B0">
            <wp:extent cx="5943600" cy="3074670"/>
            <wp:effectExtent l="133350" t="114300" r="133350" b="144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sensusTreeColor"/>
                    <pic:cNvPicPr/>
                  </pic:nvPicPr>
                  <pic:blipFill>
                    <a:blip r:embed="rId13">
                      <a:extLst>
                        <a:ext uri="{BEBA8EAE-BF5A-486C-A8C5-ECC9F3942E4B}">
                          <a14:imgProps xmlns:a14="http://schemas.microsoft.com/office/drawing/2010/main">
                            <a14:imgLayer r:embed="rId14">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5943600" cy="30746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2E024B" w14:textId="77777777" w:rsidR="00B8046C" w:rsidRPr="00404F0F" w:rsidRDefault="00B8046C" w:rsidP="0037066B">
      <w:pPr>
        <w:spacing w:line="276" w:lineRule="auto"/>
        <w:jc w:val="both"/>
        <w:rPr>
          <w:rFonts w:ascii="Bahnschrift Light Condensed" w:hAnsi="Bahnschrift Light Condensed"/>
        </w:rPr>
      </w:pPr>
      <w:r w:rsidRPr="0002693A">
        <w:rPr>
          <w:rFonts w:ascii="Bahnschrift Light Condensed" w:hAnsi="Bahnschrift Light Condensed"/>
          <w:b/>
        </w:rPr>
        <w:t xml:space="preserve">Figure </w:t>
      </w:r>
      <w:r w:rsidRPr="00557A4F">
        <w:rPr>
          <w:rFonts w:ascii="Bahnschrift Light Condensed" w:hAnsi="Bahnschrift Light Condensed"/>
          <w:b/>
        </w:rPr>
        <w:t>1:</w:t>
      </w:r>
      <w:r>
        <w:rPr>
          <w:rFonts w:ascii="Bahnschrift Light Condensed" w:hAnsi="Bahnschrift Light Condensed"/>
        </w:rPr>
        <w:t xml:space="preserve"> </w:t>
      </w:r>
      <w:commentRangeStart w:id="6"/>
      <w:r w:rsidR="0002693A" w:rsidRPr="00EB5093">
        <w:rPr>
          <w:rFonts w:ascii="Bahnschrift Light Condensed" w:hAnsi="Bahnschrift Light Condensed"/>
          <w:highlight w:val="yellow"/>
          <w:rPrChange w:id="7" w:author="Mellenthin, Lauren E" w:date="2019-04-23T00:25:00Z">
            <w:rPr>
              <w:rFonts w:ascii="Bahnschrift Light Condensed" w:hAnsi="Bahnschrift Light Condensed"/>
            </w:rPr>
          </w:rPrChange>
        </w:rPr>
        <w:t xml:space="preserve">Consensus tree of the myosin proteins. This tree displays the most likely tree produced from the Bayesian analysis. </w:t>
      </w:r>
      <w:r w:rsidR="00CA6CF7" w:rsidRPr="00EB5093">
        <w:rPr>
          <w:rFonts w:ascii="Bahnschrift Light Condensed" w:hAnsi="Bahnschrift Light Condensed"/>
          <w:highlight w:val="yellow"/>
          <w:rPrChange w:id="8" w:author="Mellenthin, Lauren E" w:date="2019-04-23T00:25:00Z">
            <w:rPr>
              <w:rFonts w:ascii="Bahnschrift Light Condensed" w:hAnsi="Bahnschrift Light Condensed"/>
            </w:rPr>
          </w:rPrChange>
        </w:rPr>
        <w:t>The outgroup, P33176, is the kinesin-1 protein which was used to root the tree.</w:t>
      </w:r>
      <w:r w:rsidR="0037066B" w:rsidRPr="00EB5093">
        <w:rPr>
          <w:rFonts w:ascii="Bahnschrift Light Condensed" w:hAnsi="Bahnschrift Light Condensed"/>
          <w:highlight w:val="yellow"/>
          <w:rPrChange w:id="9" w:author="Mellenthin, Lauren E" w:date="2019-04-23T00:25:00Z">
            <w:rPr>
              <w:rFonts w:ascii="Bahnschrift Light Condensed" w:hAnsi="Bahnschrift Light Condensed"/>
            </w:rPr>
          </w:rPrChange>
        </w:rPr>
        <w:t xml:space="preserve"> The colors of the taxa branches correspond to the type of myosin proteins indicated in Table 1</w:t>
      </w:r>
      <w:commentRangeEnd w:id="6"/>
      <w:r w:rsidR="00EB5093">
        <w:rPr>
          <w:rStyle w:val="CommentReference"/>
        </w:rPr>
        <w:commentReference w:id="6"/>
      </w:r>
      <w:r w:rsidR="0037066B">
        <w:rPr>
          <w:rFonts w:ascii="Bahnschrift Light Condensed" w:hAnsi="Bahnschrift Light Condensed"/>
        </w:rPr>
        <w:t>.</w:t>
      </w:r>
    </w:p>
    <w:p w14:paraId="691B0409" w14:textId="77777777" w:rsidR="0030282F" w:rsidRPr="00404F0F" w:rsidRDefault="0030282F" w:rsidP="00A87C2E">
      <w:pPr>
        <w:spacing w:line="480" w:lineRule="auto"/>
        <w:jc w:val="both"/>
        <w:rPr>
          <w:rFonts w:ascii="Bahnschrift Light Condensed" w:hAnsi="Bahnschrift Light Condensed"/>
        </w:rPr>
      </w:pPr>
    </w:p>
    <w:p w14:paraId="4C76B2CC" w14:textId="77777777" w:rsidR="0030282F" w:rsidRPr="00404F0F" w:rsidRDefault="0030282F" w:rsidP="00A87C2E">
      <w:pPr>
        <w:spacing w:line="480" w:lineRule="auto"/>
        <w:jc w:val="both"/>
        <w:rPr>
          <w:rFonts w:ascii="Bahnschrift Light Condensed" w:hAnsi="Bahnschrift Light Condensed"/>
        </w:rPr>
      </w:pPr>
      <w:r w:rsidRPr="00404F0F">
        <w:rPr>
          <w:rFonts w:ascii="Bahnschrift Light Condensed" w:hAnsi="Bahnschrift Light Condensed"/>
        </w:rPr>
        <w:t>Discussion</w:t>
      </w:r>
    </w:p>
    <w:p w14:paraId="00B61AAC" w14:textId="77777777" w:rsidR="0030282F" w:rsidRPr="00404F0F" w:rsidRDefault="0030282F" w:rsidP="00DA145E">
      <w:pPr>
        <w:spacing w:line="240" w:lineRule="auto"/>
        <w:jc w:val="both"/>
        <w:rPr>
          <w:rFonts w:ascii="Bahnschrift Light Condensed" w:hAnsi="Bahnschrift Light Condensed"/>
        </w:rPr>
      </w:pPr>
    </w:p>
    <w:p w14:paraId="6529F4CD" w14:textId="77777777" w:rsidR="0030282F" w:rsidRPr="00404F0F" w:rsidRDefault="0030282F" w:rsidP="00DA145E">
      <w:pPr>
        <w:spacing w:line="240" w:lineRule="auto"/>
        <w:jc w:val="both"/>
        <w:rPr>
          <w:rFonts w:ascii="Bahnschrift Light Condensed" w:hAnsi="Bahnschrift Light Condensed"/>
        </w:rPr>
      </w:pPr>
      <w:r w:rsidRPr="00404F0F">
        <w:rPr>
          <w:rFonts w:ascii="Bahnschrift Light Condensed" w:hAnsi="Bahnschrift Light Condensed"/>
        </w:rPr>
        <w:br w:type="page"/>
      </w:r>
    </w:p>
    <w:p w14:paraId="15A13EC8" w14:textId="77777777" w:rsidR="0030282F" w:rsidRDefault="0010687E" w:rsidP="00DA145E">
      <w:pPr>
        <w:spacing w:line="240" w:lineRule="auto"/>
        <w:jc w:val="both"/>
        <w:rPr>
          <w:rFonts w:ascii="Bahnschrift Light Condensed" w:hAnsi="Bahnschrift Light Condensed"/>
        </w:rPr>
      </w:pPr>
      <w:r>
        <w:rPr>
          <w:rFonts w:ascii="Bahnschrift Light Condensed" w:hAnsi="Bahnschrift Light Condensed"/>
        </w:rPr>
        <w:lastRenderedPageBreak/>
        <w:t xml:space="preserve">References </w:t>
      </w:r>
    </w:p>
    <w:p w14:paraId="65F24995" w14:textId="77777777" w:rsidR="00A32A15" w:rsidRDefault="00A32A15" w:rsidP="00DA145E">
      <w:pPr>
        <w:pStyle w:val="ListParagraph"/>
        <w:numPr>
          <w:ilvl w:val="0"/>
          <w:numId w:val="2"/>
        </w:numPr>
        <w:spacing w:line="240" w:lineRule="auto"/>
        <w:jc w:val="both"/>
        <w:rPr>
          <w:rFonts w:ascii="Bahnschrift Light Condensed" w:hAnsi="Bahnschrift Light Condensed"/>
        </w:rPr>
      </w:pPr>
      <w:r w:rsidRPr="00A32A15">
        <w:rPr>
          <w:rFonts w:ascii="Bahnschrift Light Condensed" w:hAnsi="Bahnschrift Light Condensed"/>
        </w:rPr>
        <w:t xml:space="preserve">Masters T.A., Kendrick-Jones J., Buss F. (2016) Myosins: Domain </w:t>
      </w:r>
      <w:proofErr w:type="spellStart"/>
      <w:r w:rsidRPr="00A32A15">
        <w:rPr>
          <w:rFonts w:ascii="Bahnschrift Light Condensed" w:hAnsi="Bahnschrift Light Condensed"/>
        </w:rPr>
        <w:t>Organisation</w:t>
      </w:r>
      <w:proofErr w:type="spellEnd"/>
      <w:r w:rsidRPr="00A32A15">
        <w:rPr>
          <w:rFonts w:ascii="Bahnschrift Light Condensed" w:hAnsi="Bahnschrift Light Condensed"/>
        </w:rPr>
        <w:t xml:space="preserve">, Motor Properties, Physiological Roles and Cellular Functions. In: </w:t>
      </w:r>
      <w:proofErr w:type="spellStart"/>
      <w:r w:rsidRPr="00A32A15">
        <w:rPr>
          <w:rFonts w:ascii="Bahnschrift Light Condensed" w:hAnsi="Bahnschrift Light Condensed"/>
        </w:rPr>
        <w:t>Jockusch</w:t>
      </w:r>
      <w:proofErr w:type="spellEnd"/>
      <w:r w:rsidRPr="00A32A15">
        <w:rPr>
          <w:rFonts w:ascii="Bahnschrift Light Condensed" w:hAnsi="Bahnschrift Light Condensed"/>
        </w:rPr>
        <w:t xml:space="preserve"> B. (eds) The Actin Cytoskeleton. Handbook of Experimental Pharmacology, vol 235. Springer, Cham</w:t>
      </w:r>
    </w:p>
    <w:p w14:paraId="1AFDCB8C" w14:textId="77777777" w:rsidR="00766D4F" w:rsidRDefault="00766D4F" w:rsidP="00DA145E">
      <w:pPr>
        <w:pStyle w:val="ListParagraph"/>
        <w:numPr>
          <w:ilvl w:val="0"/>
          <w:numId w:val="2"/>
        </w:numPr>
        <w:spacing w:line="240" w:lineRule="auto"/>
        <w:jc w:val="both"/>
        <w:rPr>
          <w:rFonts w:ascii="Bahnschrift Light Condensed" w:hAnsi="Bahnschrift Light Condensed"/>
        </w:rPr>
      </w:pPr>
      <w:r>
        <w:rPr>
          <w:rFonts w:ascii="Bahnschrift Light Condensed" w:hAnsi="Bahnschrift Light Condensed"/>
        </w:rPr>
        <w:t>Thompson, Reid F., Langford, George M. (2002) Myosin superfamily evolutionary history. Wiley-</w:t>
      </w:r>
      <w:proofErr w:type="spellStart"/>
      <w:r>
        <w:rPr>
          <w:rFonts w:ascii="Bahnschrift Light Condensed" w:hAnsi="Bahnschrift Light Condensed"/>
        </w:rPr>
        <w:t>Liss</w:t>
      </w:r>
      <w:proofErr w:type="spellEnd"/>
      <w:r>
        <w:rPr>
          <w:rFonts w:ascii="Bahnschrift Light Condensed" w:hAnsi="Bahnschrift Light Condensed"/>
        </w:rPr>
        <w:t xml:space="preserve">, Inc. </w:t>
      </w:r>
      <w:hyperlink r:id="rId15" w:history="1">
        <w:r w:rsidR="00F51D82" w:rsidRPr="00D11DA7">
          <w:rPr>
            <w:rStyle w:val="Hyperlink"/>
            <w:rFonts w:ascii="Bahnschrift Light Condensed" w:hAnsi="Bahnschrift Light Condensed"/>
          </w:rPr>
          <w:t>https://doi.org/10.1002/ar.10160</w:t>
        </w:r>
      </w:hyperlink>
    </w:p>
    <w:p w14:paraId="15767B5A" w14:textId="77777777" w:rsidR="00F51D82" w:rsidRPr="00A32A15" w:rsidRDefault="00F51D82" w:rsidP="00DA145E">
      <w:pPr>
        <w:pStyle w:val="ListParagraph"/>
        <w:numPr>
          <w:ilvl w:val="0"/>
          <w:numId w:val="2"/>
        </w:numPr>
        <w:spacing w:line="240" w:lineRule="auto"/>
        <w:jc w:val="both"/>
        <w:rPr>
          <w:rFonts w:ascii="Bahnschrift Light Condensed" w:hAnsi="Bahnschrift Light Condensed"/>
        </w:rPr>
      </w:pPr>
      <w:r>
        <w:rPr>
          <w:rFonts w:ascii="Bahnschrift Light Condensed" w:hAnsi="Bahnschrift Light Condensed"/>
        </w:rPr>
        <w:t>Hartman, Amanda M., Spudich, James A. (2012) The myosin superfamily at a glance. Journal of Cell Science. 125(7)</w:t>
      </w:r>
      <w:r w:rsidR="001E0399">
        <w:rPr>
          <w:rFonts w:ascii="Bahnschrift Light Condensed" w:hAnsi="Bahnschrift Light Condensed"/>
        </w:rPr>
        <w:t>:1627-1632.</w:t>
      </w:r>
    </w:p>
    <w:p w14:paraId="7D66D5BA" w14:textId="77777777" w:rsidR="00A32A15" w:rsidRDefault="00A32A15" w:rsidP="00DA145E">
      <w:pPr>
        <w:spacing w:line="240" w:lineRule="auto"/>
        <w:jc w:val="both"/>
        <w:rPr>
          <w:rFonts w:ascii="Bahnschrift Light Condensed" w:hAnsi="Bahnschrift Light Condensed"/>
        </w:rPr>
      </w:pPr>
    </w:p>
    <w:p w14:paraId="6D223CF3" w14:textId="77777777" w:rsidR="0010687E" w:rsidRDefault="00173EFE" w:rsidP="00DA145E">
      <w:pPr>
        <w:spacing w:line="240" w:lineRule="auto"/>
        <w:jc w:val="both"/>
        <w:rPr>
          <w:rFonts w:ascii="Bahnschrift Light Condensed" w:hAnsi="Bahnschrift Light Condensed"/>
        </w:rPr>
      </w:pPr>
      <w:r>
        <w:rPr>
          <w:rFonts w:ascii="Bahnschrift Light Condensed" w:hAnsi="Bahnschrift Light Condensed"/>
        </w:rPr>
        <w:t>Tony Hodge and M. Jamie T. B. Cope. 1/1/2000. A myosin family tree. Journal of Cell Science. 113(19):3353-3354.</w:t>
      </w:r>
    </w:p>
    <w:p w14:paraId="55892432" w14:textId="77777777" w:rsidR="00F5555B" w:rsidRDefault="00F5555B" w:rsidP="00DA145E">
      <w:pPr>
        <w:jc w:val="both"/>
        <w:rPr>
          <w:rFonts w:ascii="Bahnschrift Light Condensed" w:hAnsi="Bahnschrift Light Condensed"/>
        </w:rPr>
      </w:pPr>
      <w:r>
        <w:rPr>
          <w:rFonts w:ascii="Bahnschrift Light Condensed" w:hAnsi="Bahnschrift Light Condensed"/>
        </w:rPr>
        <w:br w:type="page"/>
      </w:r>
    </w:p>
    <w:tbl>
      <w:tblPr>
        <w:tblStyle w:val="TableGrid"/>
        <w:tblpPr w:leftFromText="180" w:rightFromText="180" w:vertAnchor="page" w:horzAnchor="margin" w:tblpY="1697"/>
        <w:tblW w:w="9450" w:type="dxa"/>
        <w:tblLook w:val="04A0" w:firstRow="1" w:lastRow="0" w:firstColumn="1" w:lastColumn="0" w:noHBand="0" w:noVBand="1"/>
      </w:tblPr>
      <w:tblGrid>
        <w:gridCol w:w="812"/>
        <w:gridCol w:w="1274"/>
        <w:gridCol w:w="4034"/>
        <w:gridCol w:w="2610"/>
        <w:gridCol w:w="720"/>
      </w:tblGrid>
      <w:tr w:rsidR="0057563B" w:rsidRPr="0057563B" w14:paraId="4D03678D" w14:textId="77777777" w:rsidTr="008B15BE">
        <w:trPr>
          <w:trHeight w:val="144"/>
        </w:trPr>
        <w:tc>
          <w:tcPr>
            <w:tcW w:w="812" w:type="dxa"/>
            <w:shd w:val="clear" w:color="auto" w:fill="auto"/>
            <w:hideMark/>
          </w:tcPr>
          <w:p w14:paraId="093E7DFD" w14:textId="77777777" w:rsidR="0057563B" w:rsidRPr="0057563B" w:rsidRDefault="0057563B" w:rsidP="00DA145E">
            <w:pPr>
              <w:jc w:val="both"/>
              <w:rPr>
                <w:rFonts w:ascii="Bahnschrift Light Condensed" w:hAnsi="Bahnschrift Light Condensed"/>
                <w:b/>
                <w:bCs/>
              </w:rPr>
            </w:pPr>
            <w:r w:rsidRPr="0057563B">
              <w:rPr>
                <w:rFonts w:ascii="Bahnschrift Light Condensed" w:hAnsi="Bahnschrift Light Condensed"/>
                <w:b/>
                <w:bCs/>
              </w:rPr>
              <w:lastRenderedPageBreak/>
              <w:t>Entry</w:t>
            </w:r>
          </w:p>
        </w:tc>
        <w:tc>
          <w:tcPr>
            <w:tcW w:w="1274" w:type="dxa"/>
            <w:shd w:val="clear" w:color="auto" w:fill="auto"/>
            <w:hideMark/>
          </w:tcPr>
          <w:p w14:paraId="3D7414FF" w14:textId="77777777" w:rsidR="0057563B" w:rsidRPr="0057563B" w:rsidRDefault="0057563B" w:rsidP="00DA145E">
            <w:pPr>
              <w:jc w:val="both"/>
              <w:rPr>
                <w:rFonts w:ascii="Bahnschrift Light Condensed" w:hAnsi="Bahnschrift Light Condensed"/>
                <w:b/>
                <w:bCs/>
              </w:rPr>
            </w:pPr>
            <w:r w:rsidRPr="0057563B">
              <w:rPr>
                <w:rFonts w:ascii="Bahnschrift Light Condensed" w:hAnsi="Bahnschrift Light Condensed"/>
                <w:b/>
                <w:bCs/>
              </w:rPr>
              <w:t>Entry name</w:t>
            </w:r>
          </w:p>
        </w:tc>
        <w:tc>
          <w:tcPr>
            <w:tcW w:w="4034" w:type="dxa"/>
            <w:shd w:val="clear" w:color="auto" w:fill="auto"/>
            <w:hideMark/>
          </w:tcPr>
          <w:p w14:paraId="29565C6B" w14:textId="77777777" w:rsidR="0057563B" w:rsidRPr="0057563B" w:rsidRDefault="0057563B" w:rsidP="00DA145E">
            <w:pPr>
              <w:jc w:val="both"/>
              <w:rPr>
                <w:rFonts w:ascii="Bahnschrift Light Condensed" w:hAnsi="Bahnschrift Light Condensed"/>
                <w:b/>
                <w:bCs/>
              </w:rPr>
            </w:pPr>
            <w:r w:rsidRPr="0057563B">
              <w:rPr>
                <w:rFonts w:ascii="Bahnschrift Light Condensed" w:hAnsi="Bahnschrift Light Condensed"/>
                <w:b/>
                <w:bCs/>
              </w:rPr>
              <w:t>Protein names</w:t>
            </w:r>
          </w:p>
        </w:tc>
        <w:tc>
          <w:tcPr>
            <w:tcW w:w="2610" w:type="dxa"/>
            <w:shd w:val="clear" w:color="auto" w:fill="auto"/>
            <w:hideMark/>
          </w:tcPr>
          <w:p w14:paraId="71245048" w14:textId="77777777" w:rsidR="0057563B" w:rsidRPr="0057563B" w:rsidRDefault="0057563B" w:rsidP="00DA145E">
            <w:pPr>
              <w:jc w:val="both"/>
              <w:rPr>
                <w:rFonts w:ascii="Bahnschrift Light Condensed" w:hAnsi="Bahnschrift Light Condensed"/>
                <w:b/>
                <w:bCs/>
              </w:rPr>
            </w:pPr>
            <w:r w:rsidRPr="0057563B">
              <w:rPr>
                <w:rFonts w:ascii="Bahnschrift Light Condensed" w:hAnsi="Bahnschrift Light Condensed"/>
                <w:b/>
                <w:bCs/>
              </w:rPr>
              <w:t>Gene names</w:t>
            </w:r>
          </w:p>
        </w:tc>
        <w:tc>
          <w:tcPr>
            <w:tcW w:w="720" w:type="dxa"/>
            <w:shd w:val="clear" w:color="auto" w:fill="auto"/>
            <w:hideMark/>
          </w:tcPr>
          <w:p w14:paraId="1928CB13" w14:textId="77777777" w:rsidR="0057563B" w:rsidRPr="0057563B" w:rsidRDefault="0057563B" w:rsidP="00DA145E">
            <w:pPr>
              <w:jc w:val="both"/>
              <w:rPr>
                <w:rFonts w:ascii="Bahnschrift Light Condensed" w:hAnsi="Bahnschrift Light Condensed"/>
                <w:b/>
                <w:bCs/>
              </w:rPr>
            </w:pPr>
            <w:r w:rsidRPr="0057563B">
              <w:rPr>
                <w:rFonts w:ascii="Bahnschrift Light Condensed" w:hAnsi="Bahnschrift Light Condensed"/>
                <w:b/>
                <w:bCs/>
              </w:rPr>
              <w:t>Length</w:t>
            </w:r>
          </w:p>
        </w:tc>
      </w:tr>
      <w:tr w:rsidR="0057563B" w:rsidRPr="0057563B" w14:paraId="1A464EAB" w14:textId="77777777" w:rsidTr="00DA145E">
        <w:trPr>
          <w:trHeight w:val="144"/>
        </w:trPr>
        <w:tc>
          <w:tcPr>
            <w:tcW w:w="812" w:type="dxa"/>
            <w:shd w:val="clear" w:color="auto" w:fill="D8EACC"/>
            <w:hideMark/>
          </w:tcPr>
          <w:p w14:paraId="16A86949"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P33176</w:t>
            </w:r>
          </w:p>
        </w:tc>
        <w:tc>
          <w:tcPr>
            <w:tcW w:w="1274" w:type="dxa"/>
            <w:shd w:val="clear" w:color="auto" w:fill="D8EACC"/>
            <w:hideMark/>
          </w:tcPr>
          <w:p w14:paraId="55DBDFE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KINH_HUMAN</w:t>
            </w:r>
          </w:p>
        </w:tc>
        <w:tc>
          <w:tcPr>
            <w:tcW w:w="4034" w:type="dxa"/>
            <w:shd w:val="clear" w:color="auto" w:fill="D8EACC"/>
            <w:hideMark/>
          </w:tcPr>
          <w:p w14:paraId="6F2A48BB"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Kinesin-1 heavy chain </w:t>
            </w:r>
          </w:p>
        </w:tc>
        <w:tc>
          <w:tcPr>
            <w:tcW w:w="2610" w:type="dxa"/>
            <w:shd w:val="clear" w:color="auto" w:fill="D8EACC"/>
            <w:hideMark/>
          </w:tcPr>
          <w:p w14:paraId="443532A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KIF5B KNS KNS1</w:t>
            </w:r>
          </w:p>
        </w:tc>
        <w:tc>
          <w:tcPr>
            <w:tcW w:w="720" w:type="dxa"/>
            <w:shd w:val="clear" w:color="auto" w:fill="D8EACC"/>
            <w:hideMark/>
          </w:tcPr>
          <w:p w14:paraId="47E43EB4"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963</w:t>
            </w:r>
          </w:p>
        </w:tc>
      </w:tr>
      <w:tr w:rsidR="0057563B" w:rsidRPr="0057563B" w14:paraId="7A6AD93A" w14:textId="77777777" w:rsidTr="008B15BE">
        <w:trPr>
          <w:trHeight w:val="144"/>
        </w:trPr>
        <w:tc>
          <w:tcPr>
            <w:tcW w:w="812" w:type="dxa"/>
            <w:shd w:val="clear" w:color="auto" w:fill="BFBFBF" w:themeFill="background1" w:themeFillShade="BF"/>
            <w:hideMark/>
          </w:tcPr>
          <w:p w14:paraId="1644B05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Q6WCQ1</w:t>
            </w:r>
          </w:p>
        </w:tc>
        <w:tc>
          <w:tcPr>
            <w:tcW w:w="1274" w:type="dxa"/>
            <w:shd w:val="clear" w:color="auto" w:fill="BFBFBF" w:themeFill="background1" w:themeFillShade="BF"/>
            <w:hideMark/>
          </w:tcPr>
          <w:p w14:paraId="642DD89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MPRIP_HUMAN</w:t>
            </w:r>
          </w:p>
        </w:tc>
        <w:tc>
          <w:tcPr>
            <w:tcW w:w="4034" w:type="dxa"/>
            <w:shd w:val="clear" w:color="auto" w:fill="BFBFBF" w:themeFill="background1" w:themeFillShade="BF"/>
            <w:hideMark/>
          </w:tcPr>
          <w:p w14:paraId="4DDBE529"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phosphatase Rho-interacting protein </w:t>
            </w:r>
          </w:p>
        </w:tc>
        <w:tc>
          <w:tcPr>
            <w:tcW w:w="2610" w:type="dxa"/>
            <w:shd w:val="clear" w:color="auto" w:fill="BFBFBF" w:themeFill="background1" w:themeFillShade="BF"/>
            <w:hideMark/>
          </w:tcPr>
          <w:p w14:paraId="07F345D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MPRIP KIAA0864 MRIP RHOIP3</w:t>
            </w:r>
          </w:p>
        </w:tc>
        <w:tc>
          <w:tcPr>
            <w:tcW w:w="720" w:type="dxa"/>
            <w:shd w:val="clear" w:color="auto" w:fill="BFBFBF" w:themeFill="background1" w:themeFillShade="BF"/>
            <w:hideMark/>
          </w:tcPr>
          <w:p w14:paraId="1ACB0AD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1025</w:t>
            </w:r>
          </w:p>
        </w:tc>
      </w:tr>
      <w:tr w:rsidR="0057563B" w:rsidRPr="0057563B" w14:paraId="179E1F56" w14:textId="77777777" w:rsidTr="00DA145E">
        <w:trPr>
          <w:trHeight w:val="144"/>
        </w:trPr>
        <w:tc>
          <w:tcPr>
            <w:tcW w:w="812" w:type="dxa"/>
            <w:shd w:val="clear" w:color="auto" w:fill="DDDFFF"/>
            <w:hideMark/>
          </w:tcPr>
          <w:p w14:paraId="701C7616"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Q00872</w:t>
            </w:r>
          </w:p>
        </w:tc>
        <w:tc>
          <w:tcPr>
            <w:tcW w:w="1274" w:type="dxa"/>
            <w:shd w:val="clear" w:color="auto" w:fill="DDDFFF"/>
            <w:hideMark/>
          </w:tcPr>
          <w:p w14:paraId="0EEB191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MYPC1_HUMAN</w:t>
            </w:r>
          </w:p>
        </w:tc>
        <w:tc>
          <w:tcPr>
            <w:tcW w:w="4034" w:type="dxa"/>
            <w:shd w:val="clear" w:color="auto" w:fill="DDDFFF"/>
            <w:hideMark/>
          </w:tcPr>
          <w:p w14:paraId="6C2F2F65"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Myosin-binding protein C, slow-type </w:t>
            </w:r>
          </w:p>
        </w:tc>
        <w:tc>
          <w:tcPr>
            <w:tcW w:w="2610" w:type="dxa"/>
            <w:shd w:val="clear" w:color="auto" w:fill="DDDFFF"/>
            <w:hideMark/>
          </w:tcPr>
          <w:p w14:paraId="693A28EE"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MYBPC1 MYBPCS</w:t>
            </w:r>
          </w:p>
        </w:tc>
        <w:tc>
          <w:tcPr>
            <w:tcW w:w="720" w:type="dxa"/>
            <w:shd w:val="clear" w:color="auto" w:fill="DDDFFF"/>
            <w:hideMark/>
          </w:tcPr>
          <w:p w14:paraId="77411A6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1141</w:t>
            </w:r>
          </w:p>
        </w:tc>
      </w:tr>
      <w:tr w:rsidR="0057563B" w:rsidRPr="0057563B" w14:paraId="60E17614" w14:textId="77777777" w:rsidTr="00DA145E">
        <w:trPr>
          <w:trHeight w:val="144"/>
        </w:trPr>
        <w:tc>
          <w:tcPr>
            <w:tcW w:w="812" w:type="dxa"/>
            <w:shd w:val="clear" w:color="auto" w:fill="DDDFFF"/>
            <w:hideMark/>
          </w:tcPr>
          <w:p w14:paraId="2824D1E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Q14324</w:t>
            </w:r>
          </w:p>
        </w:tc>
        <w:tc>
          <w:tcPr>
            <w:tcW w:w="1274" w:type="dxa"/>
            <w:shd w:val="clear" w:color="auto" w:fill="DDDFFF"/>
            <w:hideMark/>
          </w:tcPr>
          <w:p w14:paraId="279646F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MYPC2_HUMAN</w:t>
            </w:r>
          </w:p>
        </w:tc>
        <w:tc>
          <w:tcPr>
            <w:tcW w:w="4034" w:type="dxa"/>
            <w:shd w:val="clear" w:color="auto" w:fill="DDDFFF"/>
            <w:hideMark/>
          </w:tcPr>
          <w:p w14:paraId="4B2D51B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Myosin-binding protein C, fast-type </w:t>
            </w:r>
          </w:p>
        </w:tc>
        <w:tc>
          <w:tcPr>
            <w:tcW w:w="2610" w:type="dxa"/>
            <w:shd w:val="clear" w:color="auto" w:fill="DDDFFF"/>
            <w:hideMark/>
          </w:tcPr>
          <w:p w14:paraId="24A4A71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MYBPC2 MYBPCF</w:t>
            </w:r>
          </w:p>
        </w:tc>
        <w:tc>
          <w:tcPr>
            <w:tcW w:w="720" w:type="dxa"/>
            <w:shd w:val="clear" w:color="auto" w:fill="DDDFFF"/>
            <w:hideMark/>
          </w:tcPr>
          <w:p w14:paraId="5BAB978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1141</w:t>
            </w:r>
          </w:p>
        </w:tc>
      </w:tr>
      <w:tr w:rsidR="0057563B" w:rsidRPr="0057563B" w14:paraId="334869F3" w14:textId="77777777" w:rsidTr="00DA145E">
        <w:trPr>
          <w:trHeight w:val="144"/>
        </w:trPr>
        <w:tc>
          <w:tcPr>
            <w:tcW w:w="812" w:type="dxa"/>
            <w:shd w:val="clear" w:color="auto" w:fill="DDDFFF"/>
            <w:hideMark/>
          </w:tcPr>
          <w:p w14:paraId="447BBB2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Q14896</w:t>
            </w:r>
          </w:p>
        </w:tc>
        <w:tc>
          <w:tcPr>
            <w:tcW w:w="1274" w:type="dxa"/>
            <w:shd w:val="clear" w:color="auto" w:fill="DDDFFF"/>
            <w:hideMark/>
          </w:tcPr>
          <w:p w14:paraId="59C7917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MYPC3_HUMAN</w:t>
            </w:r>
          </w:p>
        </w:tc>
        <w:tc>
          <w:tcPr>
            <w:tcW w:w="4034" w:type="dxa"/>
            <w:shd w:val="clear" w:color="auto" w:fill="DDDFFF"/>
            <w:hideMark/>
          </w:tcPr>
          <w:p w14:paraId="5825962B"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Myosin-binding protein C, cardiac-type </w:t>
            </w:r>
          </w:p>
        </w:tc>
        <w:tc>
          <w:tcPr>
            <w:tcW w:w="2610" w:type="dxa"/>
            <w:shd w:val="clear" w:color="auto" w:fill="DDDFFF"/>
            <w:hideMark/>
          </w:tcPr>
          <w:p w14:paraId="34FED214"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MYBPC3</w:t>
            </w:r>
          </w:p>
        </w:tc>
        <w:tc>
          <w:tcPr>
            <w:tcW w:w="720" w:type="dxa"/>
            <w:shd w:val="clear" w:color="auto" w:fill="DDDFFF"/>
            <w:hideMark/>
          </w:tcPr>
          <w:p w14:paraId="2ECE16AB"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1274</w:t>
            </w:r>
          </w:p>
        </w:tc>
      </w:tr>
      <w:tr w:rsidR="0057563B" w:rsidRPr="0057563B" w14:paraId="08A2A289" w14:textId="77777777" w:rsidTr="00DA145E">
        <w:trPr>
          <w:trHeight w:val="144"/>
        </w:trPr>
        <w:tc>
          <w:tcPr>
            <w:tcW w:w="812" w:type="dxa"/>
            <w:shd w:val="clear" w:color="auto" w:fill="DDDFFF"/>
            <w:hideMark/>
          </w:tcPr>
          <w:p w14:paraId="7C15623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Q13203</w:t>
            </w:r>
          </w:p>
        </w:tc>
        <w:tc>
          <w:tcPr>
            <w:tcW w:w="1274" w:type="dxa"/>
            <w:shd w:val="clear" w:color="auto" w:fill="DDDFFF"/>
            <w:hideMark/>
          </w:tcPr>
          <w:p w14:paraId="5B66017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MYBPH_HUMAN</w:t>
            </w:r>
          </w:p>
        </w:tc>
        <w:tc>
          <w:tcPr>
            <w:tcW w:w="4034" w:type="dxa"/>
            <w:shd w:val="clear" w:color="auto" w:fill="DDDFFF"/>
            <w:hideMark/>
          </w:tcPr>
          <w:p w14:paraId="73532DA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Myosin-binding protein H </w:t>
            </w:r>
          </w:p>
        </w:tc>
        <w:tc>
          <w:tcPr>
            <w:tcW w:w="2610" w:type="dxa"/>
            <w:shd w:val="clear" w:color="auto" w:fill="DDDFFF"/>
            <w:hideMark/>
          </w:tcPr>
          <w:p w14:paraId="590AA646"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MYBPH</w:t>
            </w:r>
          </w:p>
        </w:tc>
        <w:tc>
          <w:tcPr>
            <w:tcW w:w="720" w:type="dxa"/>
            <w:shd w:val="clear" w:color="auto" w:fill="DDDFFF"/>
            <w:hideMark/>
          </w:tcPr>
          <w:p w14:paraId="0899A02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477</w:t>
            </w:r>
          </w:p>
        </w:tc>
      </w:tr>
      <w:tr w:rsidR="0057563B" w:rsidRPr="0057563B" w14:paraId="37E6D80A" w14:textId="77777777" w:rsidTr="00DA145E">
        <w:trPr>
          <w:trHeight w:val="144"/>
        </w:trPr>
        <w:tc>
          <w:tcPr>
            <w:tcW w:w="812" w:type="dxa"/>
            <w:shd w:val="clear" w:color="auto" w:fill="DDDFFF"/>
            <w:hideMark/>
          </w:tcPr>
          <w:p w14:paraId="6242207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A2RUH7</w:t>
            </w:r>
          </w:p>
        </w:tc>
        <w:tc>
          <w:tcPr>
            <w:tcW w:w="1274" w:type="dxa"/>
            <w:shd w:val="clear" w:color="auto" w:fill="DDDFFF"/>
            <w:hideMark/>
          </w:tcPr>
          <w:p w14:paraId="1DE51029"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MBPHL_HUMAN</w:t>
            </w:r>
          </w:p>
        </w:tc>
        <w:tc>
          <w:tcPr>
            <w:tcW w:w="4034" w:type="dxa"/>
            <w:shd w:val="clear" w:color="auto" w:fill="DDDFFF"/>
            <w:hideMark/>
          </w:tcPr>
          <w:p w14:paraId="77A9C9E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Myosin-binding protein H-like</w:t>
            </w:r>
          </w:p>
        </w:tc>
        <w:tc>
          <w:tcPr>
            <w:tcW w:w="2610" w:type="dxa"/>
            <w:shd w:val="clear" w:color="auto" w:fill="DDDFFF"/>
            <w:hideMark/>
          </w:tcPr>
          <w:p w14:paraId="47B4DC3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MYBPHL</w:t>
            </w:r>
          </w:p>
        </w:tc>
        <w:tc>
          <w:tcPr>
            <w:tcW w:w="720" w:type="dxa"/>
            <w:shd w:val="clear" w:color="auto" w:fill="DDDFFF"/>
            <w:hideMark/>
          </w:tcPr>
          <w:p w14:paraId="007231A3"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354</w:t>
            </w:r>
          </w:p>
        </w:tc>
      </w:tr>
      <w:tr w:rsidR="0057563B" w:rsidRPr="0057563B" w14:paraId="4F28D959" w14:textId="77777777" w:rsidTr="00DA145E">
        <w:trPr>
          <w:trHeight w:val="144"/>
        </w:trPr>
        <w:tc>
          <w:tcPr>
            <w:tcW w:w="812" w:type="dxa"/>
            <w:shd w:val="clear" w:color="auto" w:fill="F9E1C7"/>
            <w:hideMark/>
          </w:tcPr>
          <w:p w14:paraId="2DFAB65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P12882</w:t>
            </w:r>
          </w:p>
        </w:tc>
        <w:tc>
          <w:tcPr>
            <w:tcW w:w="1274" w:type="dxa"/>
            <w:shd w:val="clear" w:color="auto" w:fill="F9E1C7"/>
            <w:hideMark/>
          </w:tcPr>
          <w:p w14:paraId="06325AE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MYH1_HUMAN</w:t>
            </w:r>
          </w:p>
        </w:tc>
        <w:tc>
          <w:tcPr>
            <w:tcW w:w="4034" w:type="dxa"/>
            <w:shd w:val="clear" w:color="auto" w:fill="F9E1C7"/>
            <w:hideMark/>
          </w:tcPr>
          <w:p w14:paraId="54D669AB"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Myosin-1 </w:t>
            </w:r>
          </w:p>
        </w:tc>
        <w:tc>
          <w:tcPr>
            <w:tcW w:w="2610" w:type="dxa"/>
            <w:shd w:val="clear" w:color="auto" w:fill="F9E1C7"/>
            <w:hideMark/>
          </w:tcPr>
          <w:p w14:paraId="40A0BAD5"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w:t>
            </w:r>
          </w:p>
        </w:tc>
        <w:tc>
          <w:tcPr>
            <w:tcW w:w="720" w:type="dxa"/>
            <w:shd w:val="clear" w:color="auto" w:fill="F9E1C7"/>
            <w:hideMark/>
          </w:tcPr>
          <w:p w14:paraId="712C64E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1939</w:t>
            </w:r>
          </w:p>
        </w:tc>
      </w:tr>
      <w:tr w:rsidR="0057563B" w:rsidRPr="0057563B" w14:paraId="56187CE8" w14:textId="77777777" w:rsidTr="00DA145E">
        <w:trPr>
          <w:trHeight w:val="144"/>
        </w:trPr>
        <w:tc>
          <w:tcPr>
            <w:tcW w:w="812" w:type="dxa"/>
            <w:shd w:val="clear" w:color="auto" w:fill="F9E1C7"/>
            <w:hideMark/>
          </w:tcPr>
          <w:p w14:paraId="6D2711E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P35580</w:t>
            </w:r>
          </w:p>
        </w:tc>
        <w:tc>
          <w:tcPr>
            <w:tcW w:w="1274" w:type="dxa"/>
            <w:shd w:val="clear" w:color="auto" w:fill="F9E1C7"/>
            <w:hideMark/>
          </w:tcPr>
          <w:p w14:paraId="0EE6E4A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MYH10_HUMAN</w:t>
            </w:r>
          </w:p>
        </w:tc>
        <w:tc>
          <w:tcPr>
            <w:tcW w:w="4034" w:type="dxa"/>
            <w:shd w:val="clear" w:color="auto" w:fill="F9E1C7"/>
            <w:hideMark/>
          </w:tcPr>
          <w:p w14:paraId="4ADF69D5"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Myosin-10</w:t>
            </w:r>
          </w:p>
        </w:tc>
        <w:tc>
          <w:tcPr>
            <w:tcW w:w="2610" w:type="dxa"/>
            <w:shd w:val="clear" w:color="auto" w:fill="F9E1C7"/>
            <w:hideMark/>
          </w:tcPr>
          <w:p w14:paraId="77EBF7E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MYH10</w:t>
            </w:r>
          </w:p>
        </w:tc>
        <w:tc>
          <w:tcPr>
            <w:tcW w:w="720" w:type="dxa"/>
            <w:shd w:val="clear" w:color="auto" w:fill="F9E1C7"/>
            <w:hideMark/>
          </w:tcPr>
          <w:p w14:paraId="3293405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1976</w:t>
            </w:r>
          </w:p>
        </w:tc>
      </w:tr>
      <w:tr w:rsidR="0057563B" w:rsidRPr="0057563B" w14:paraId="01FD56CE" w14:textId="77777777" w:rsidTr="00DA145E">
        <w:trPr>
          <w:trHeight w:val="144"/>
        </w:trPr>
        <w:tc>
          <w:tcPr>
            <w:tcW w:w="812" w:type="dxa"/>
            <w:shd w:val="clear" w:color="auto" w:fill="F9E1C7"/>
            <w:hideMark/>
          </w:tcPr>
          <w:p w14:paraId="047CC3A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P35749</w:t>
            </w:r>
          </w:p>
        </w:tc>
        <w:tc>
          <w:tcPr>
            <w:tcW w:w="1274" w:type="dxa"/>
            <w:shd w:val="clear" w:color="auto" w:fill="F9E1C7"/>
            <w:hideMark/>
          </w:tcPr>
          <w:p w14:paraId="416B6CD5"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MYH11_HUMAN</w:t>
            </w:r>
          </w:p>
        </w:tc>
        <w:tc>
          <w:tcPr>
            <w:tcW w:w="4034" w:type="dxa"/>
            <w:shd w:val="clear" w:color="auto" w:fill="F9E1C7"/>
            <w:hideMark/>
          </w:tcPr>
          <w:p w14:paraId="513B0EEE"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Myosin-11 </w:t>
            </w:r>
          </w:p>
        </w:tc>
        <w:tc>
          <w:tcPr>
            <w:tcW w:w="2610" w:type="dxa"/>
            <w:shd w:val="clear" w:color="auto" w:fill="F9E1C7"/>
            <w:hideMark/>
          </w:tcPr>
          <w:p w14:paraId="61B89B59"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MYH11 KIAA0866</w:t>
            </w:r>
          </w:p>
        </w:tc>
        <w:tc>
          <w:tcPr>
            <w:tcW w:w="720" w:type="dxa"/>
            <w:shd w:val="clear" w:color="auto" w:fill="F9E1C7"/>
            <w:hideMark/>
          </w:tcPr>
          <w:p w14:paraId="022C8BD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1972</w:t>
            </w:r>
          </w:p>
        </w:tc>
      </w:tr>
      <w:tr w:rsidR="0057563B" w:rsidRPr="0057563B" w14:paraId="02A0E236" w14:textId="77777777" w:rsidTr="00DA145E">
        <w:trPr>
          <w:trHeight w:val="144"/>
        </w:trPr>
        <w:tc>
          <w:tcPr>
            <w:tcW w:w="812" w:type="dxa"/>
            <w:shd w:val="clear" w:color="auto" w:fill="F9E1C7"/>
            <w:hideMark/>
          </w:tcPr>
          <w:p w14:paraId="6EF7C9F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Q9UKX3</w:t>
            </w:r>
          </w:p>
        </w:tc>
        <w:tc>
          <w:tcPr>
            <w:tcW w:w="1274" w:type="dxa"/>
            <w:shd w:val="clear" w:color="auto" w:fill="F9E1C7"/>
            <w:hideMark/>
          </w:tcPr>
          <w:p w14:paraId="330B20B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MYH13_HUMAN</w:t>
            </w:r>
          </w:p>
        </w:tc>
        <w:tc>
          <w:tcPr>
            <w:tcW w:w="4034" w:type="dxa"/>
            <w:shd w:val="clear" w:color="auto" w:fill="F9E1C7"/>
            <w:hideMark/>
          </w:tcPr>
          <w:p w14:paraId="4CF34D6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Myosin-13 </w:t>
            </w:r>
          </w:p>
        </w:tc>
        <w:tc>
          <w:tcPr>
            <w:tcW w:w="2610" w:type="dxa"/>
            <w:shd w:val="clear" w:color="auto" w:fill="F9E1C7"/>
            <w:hideMark/>
          </w:tcPr>
          <w:p w14:paraId="2CEDF783"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MYH13</w:t>
            </w:r>
          </w:p>
        </w:tc>
        <w:tc>
          <w:tcPr>
            <w:tcW w:w="720" w:type="dxa"/>
            <w:shd w:val="clear" w:color="auto" w:fill="F9E1C7"/>
            <w:hideMark/>
          </w:tcPr>
          <w:p w14:paraId="403D16C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1938</w:t>
            </w:r>
          </w:p>
        </w:tc>
      </w:tr>
      <w:tr w:rsidR="0057563B" w:rsidRPr="0057563B" w14:paraId="0201713A" w14:textId="77777777" w:rsidTr="00DA145E">
        <w:trPr>
          <w:trHeight w:val="144"/>
        </w:trPr>
        <w:tc>
          <w:tcPr>
            <w:tcW w:w="812" w:type="dxa"/>
            <w:shd w:val="clear" w:color="auto" w:fill="F9E1C7"/>
            <w:hideMark/>
          </w:tcPr>
          <w:p w14:paraId="7112F16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Q7Z406</w:t>
            </w:r>
          </w:p>
        </w:tc>
        <w:tc>
          <w:tcPr>
            <w:tcW w:w="1274" w:type="dxa"/>
            <w:shd w:val="clear" w:color="auto" w:fill="F9E1C7"/>
            <w:hideMark/>
          </w:tcPr>
          <w:p w14:paraId="7EC3062E"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MYH14_HUMAN</w:t>
            </w:r>
          </w:p>
        </w:tc>
        <w:tc>
          <w:tcPr>
            <w:tcW w:w="4034" w:type="dxa"/>
            <w:shd w:val="clear" w:color="auto" w:fill="F9E1C7"/>
            <w:hideMark/>
          </w:tcPr>
          <w:p w14:paraId="1AD111DE"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Myosin-14 </w:t>
            </w:r>
          </w:p>
        </w:tc>
        <w:tc>
          <w:tcPr>
            <w:tcW w:w="2610" w:type="dxa"/>
            <w:shd w:val="clear" w:color="auto" w:fill="F9E1C7"/>
            <w:hideMark/>
          </w:tcPr>
          <w:p w14:paraId="61A72E90"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MYH14 KIAA2034 FP17425</w:t>
            </w:r>
          </w:p>
        </w:tc>
        <w:tc>
          <w:tcPr>
            <w:tcW w:w="720" w:type="dxa"/>
            <w:shd w:val="clear" w:color="auto" w:fill="F9E1C7"/>
            <w:hideMark/>
          </w:tcPr>
          <w:p w14:paraId="65B23E00"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1995</w:t>
            </w:r>
          </w:p>
        </w:tc>
      </w:tr>
      <w:tr w:rsidR="0057563B" w:rsidRPr="0057563B" w14:paraId="5738C080" w14:textId="77777777" w:rsidTr="00DA145E">
        <w:trPr>
          <w:trHeight w:val="144"/>
        </w:trPr>
        <w:tc>
          <w:tcPr>
            <w:tcW w:w="812" w:type="dxa"/>
            <w:shd w:val="clear" w:color="auto" w:fill="F9E1C7"/>
            <w:hideMark/>
          </w:tcPr>
          <w:p w14:paraId="0C616EC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Q9Y2K3</w:t>
            </w:r>
          </w:p>
        </w:tc>
        <w:tc>
          <w:tcPr>
            <w:tcW w:w="1274" w:type="dxa"/>
            <w:shd w:val="clear" w:color="auto" w:fill="F9E1C7"/>
            <w:hideMark/>
          </w:tcPr>
          <w:p w14:paraId="10E37E5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MYH15_HUMAN</w:t>
            </w:r>
          </w:p>
        </w:tc>
        <w:tc>
          <w:tcPr>
            <w:tcW w:w="4034" w:type="dxa"/>
            <w:shd w:val="clear" w:color="auto" w:fill="F9E1C7"/>
            <w:hideMark/>
          </w:tcPr>
          <w:p w14:paraId="0271D8D7" w14:textId="77777777" w:rsidR="0057563B" w:rsidRPr="0057563B" w:rsidRDefault="0057563B" w:rsidP="00DA145E">
            <w:pPr>
              <w:tabs>
                <w:tab w:val="left" w:pos="3581"/>
              </w:tabs>
              <w:jc w:val="both"/>
              <w:rPr>
                <w:rFonts w:ascii="Bahnschrift Light Condensed" w:hAnsi="Bahnschrift Light Condensed"/>
              </w:rPr>
            </w:pPr>
            <w:r w:rsidRPr="0057563B">
              <w:rPr>
                <w:rFonts w:ascii="Bahnschrift Light Condensed" w:hAnsi="Bahnschrift Light Condensed"/>
              </w:rPr>
              <w:t xml:space="preserve">Myosin-15 </w:t>
            </w:r>
            <w:r w:rsidR="00940B97">
              <w:rPr>
                <w:rFonts w:ascii="Bahnschrift Light Condensed" w:hAnsi="Bahnschrift Light Condensed"/>
              </w:rPr>
              <w:tab/>
            </w:r>
          </w:p>
        </w:tc>
        <w:tc>
          <w:tcPr>
            <w:tcW w:w="2610" w:type="dxa"/>
            <w:shd w:val="clear" w:color="auto" w:fill="F9E1C7"/>
            <w:hideMark/>
          </w:tcPr>
          <w:p w14:paraId="6498582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MYH15 KIAA1000</w:t>
            </w:r>
          </w:p>
        </w:tc>
        <w:tc>
          <w:tcPr>
            <w:tcW w:w="720" w:type="dxa"/>
            <w:shd w:val="clear" w:color="auto" w:fill="F9E1C7"/>
            <w:hideMark/>
          </w:tcPr>
          <w:p w14:paraId="437AC08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1946</w:t>
            </w:r>
          </w:p>
        </w:tc>
      </w:tr>
      <w:tr w:rsidR="0057563B" w:rsidRPr="0057563B" w14:paraId="48B8282D" w14:textId="77777777" w:rsidTr="00DA145E">
        <w:trPr>
          <w:trHeight w:val="144"/>
        </w:trPr>
        <w:tc>
          <w:tcPr>
            <w:tcW w:w="812" w:type="dxa"/>
            <w:shd w:val="clear" w:color="auto" w:fill="F9E1C7"/>
            <w:hideMark/>
          </w:tcPr>
          <w:p w14:paraId="373DD6F3"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Q9H6N6</w:t>
            </w:r>
          </w:p>
        </w:tc>
        <w:tc>
          <w:tcPr>
            <w:tcW w:w="1274" w:type="dxa"/>
            <w:shd w:val="clear" w:color="auto" w:fill="F9E1C7"/>
            <w:hideMark/>
          </w:tcPr>
          <w:p w14:paraId="5A6C0A0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MYH16_HUMAN</w:t>
            </w:r>
          </w:p>
        </w:tc>
        <w:tc>
          <w:tcPr>
            <w:tcW w:w="4034" w:type="dxa"/>
            <w:shd w:val="clear" w:color="auto" w:fill="F9E1C7"/>
            <w:hideMark/>
          </w:tcPr>
          <w:p w14:paraId="7DCABCD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Putative uncharacterized protein MYH16 </w:t>
            </w:r>
          </w:p>
        </w:tc>
        <w:tc>
          <w:tcPr>
            <w:tcW w:w="2610" w:type="dxa"/>
            <w:shd w:val="clear" w:color="auto" w:fill="F9E1C7"/>
            <w:hideMark/>
          </w:tcPr>
          <w:p w14:paraId="65BC34D6"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MYH16 MYH5</w:t>
            </w:r>
          </w:p>
        </w:tc>
        <w:tc>
          <w:tcPr>
            <w:tcW w:w="720" w:type="dxa"/>
            <w:shd w:val="clear" w:color="auto" w:fill="F9E1C7"/>
            <w:hideMark/>
          </w:tcPr>
          <w:p w14:paraId="0043EBC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1097</w:t>
            </w:r>
          </w:p>
        </w:tc>
      </w:tr>
      <w:tr w:rsidR="0057563B" w:rsidRPr="0057563B" w14:paraId="2BB6B190" w14:textId="77777777" w:rsidTr="00DA145E">
        <w:trPr>
          <w:trHeight w:val="144"/>
        </w:trPr>
        <w:tc>
          <w:tcPr>
            <w:tcW w:w="812" w:type="dxa"/>
            <w:shd w:val="clear" w:color="auto" w:fill="F9E1C7"/>
            <w:hideMark/>
          </w:tcPr>
          <w:p w14:paraId="5BEA10C0"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Q9UKX2</w:t>
            </w:r>
          </w:p>
        </w:tc>
        <w:tc>
          <w:tcPr>
            <w:tcW w:w="1274" w:type="dxa"/>
            <w:shd w:val="clear" w:color="auto" w:fill="F9E1C7"/>
            <w:hideMark/>
          </w:tcPr>
          <w:p w14:paraId="3D918C23"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MYH2_HUMAN</w:t>
            </w:r>
          </w:p>
        </w:tc>
        <w:tc>
          <w:tcPr>
            <w:tcW w:w="4034" w:type="dxa"/>
            <w:shd w:val="clear" w:color="auto" w:fill="F9E1C7"/>
            <w:hideMark/>
          </w:tcPr>
          <w:p w14:paraId="13B9F44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Myosin-2 </w:t>
            </w:r>
          </w:p>
        </w:tc>
        <w:tc>
          <w:tcPr>
            <w:tcW w:w="2610" w:type="dxa"/>
            <w:shd w:val="clear" w:color="auto" w:fill="F9E1C7"/>
            <w:hideMark/>
          </w:tcPr>
          <w:p w14:paraId="5FDC3DC6"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MYH2 MYHSA2</w:t>
            </w:r>
          </w:p>
        </w:tc>
        <w:tc>
          <w:tcPr>
            <w:tcW w:w="720" w:type="dxa"/>
            <w:shd w:val="clear" w:color="auto" w:fill="F9E1C7"/>
            <w:hideMark/>
          </w:tcPr>
          <w:p w14:paraId="1F3ABECE"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1941</w:t>
            </w:r>
          </w:p>
        </w:tc>
      </w:tr>
      <w:tr w:rsidR="0057563B" w:rsidRPr="0057563B" w14:paraId="3449DC1C" w14:textId="77777777" w:rsidTr="00DA145E">
        <w:trPr>
          <w:trHeight w:val="144"/>
        </w:trPr>
        <w:tc>
          <w:tcPr>
            <w:tcW w:w="812" w:type="dxa"/>
            <w:shd w:val="clear" w:color="auto" w:fill="F9E1C7"/>
            <w:hideMark/>
          </w:tcPr>
          <w:p w14:paraId="1AC6BB2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P11055</w:t>
            </w:r>
          </w:p>
        </w:tc>
        <w:tc>
          <w:tcPr>
            <w:tcW w:w="1274" w:type="dxa"/>
            <w:shd w:val="clear" w:color="auto" w:fill="F9E1C7"/>
            <w:hideMark/>
          </w:tcPr>
          <w:p w14:paraId="550698D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MYH3_HUMAN</w:t>
            </w:r>
          </w:p>
        </w:tc>
        <w:tc>
          <w:tcPr>
            <w:tcW w:w="4034" w:type="dxa"/>
            <w:shd w:val="clear" w:color="auto" w:fill="F9E1C7"/>
            <w:hideMark/>
          </w:tcPr>
          <w:p w14:paraId="7922497E"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Myosin-3 </w:t>
            </w:r>
          </w:p>
        </w:tc>
        <w:tc>
          <w:tcPr>
            <w:tcW w:w="2610" w:type="dxa"/>
            <w:shd w:val="clear" w:color="auto" w:fill="F9E1C7"/>
            <w:hideMark/>
          </w:tcPr>
          <w:p w14:paraId="336A5B5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MYH3</w:t>
            </w:r>
          </w:p>
        </w:tc>
        <w:tc>
          <w:tcPr>
            <w:tcW w:w="720" w:type="dxa"/>
            <w:shd w:val="clear" w:color="auto" w:fill="F9E1C7"/>
            <w:hideMark/>
          </w:tcPr>
          <w:p w14:paraId="123FCA8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1940</w:t>
            </w:r>
          </w:p>
        </w:tc>
      </w:tr>
      <w:tr w:rsidR="0057563B" w:rsidRPr="0057563B" w14:paraId="5D8354FC" w14:textId="77777777" w:rsidTr="00DA145E">
        <w:trPr>
          <w:trHeight w:val="144"/>
        </w:trPr>
        <w:tc>
          <w:tcPr>
            <w:tcW w:w="812" w:type="dxa"/>
            <w:shd w:val="clear" w:color="auto" w:fill="F9E1C7"/>
            <w:hideMark/>
          </w:tcPr>
          <w:p w14:paraId="108DFF0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Q9Y623</w:t>
            </w:r>
          </w:p>
        </w:tc>
        <w:tc>
          <w:tcPr>
            <w:tcW w:w="1274" w:type="dxa"/>
            <w:shd w:val="clear" w:color="auto" w:fill="F9E1C7"/>
            <w:hideMark/>
          </w:tcPr>
          <w:p w14:paraId="327E909B"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MYH4_HUMAN</w:t>
            </w:r>
          </w:p>
        </w:tc>
        <w:tc>
          <w:tcPr>
            <w:tcW w:w="4034" w:type="dxa"/>
            <w:shd w:val="clear" w:color="auto" w:fill="F9E1C7"/>
            <w:hideMark/>
          </w:tcPr>
          <w:p w14:paraId="3C7E5FF4"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Myosin-4 </w:t>
            </w:r>
          </w:p>
        </w:tc>
        <w:tc>
          <w:tcPr>
            <w:tcW w:w="2610" w:type="dxa"/>
            <w:shd w:val="clear" w:color="auto" w:fill="F9E1C7"/>
            <w:hideMark/>
          </w:tcPr>
          <w:p w14:paraId="5733DEB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MYH4</w:t>
            </w:r>
          </w:p>
        </w:tc>
        <w:tc>
          <w:tcPr>
            <w:tcW w:w="720" w:type="dxa"/>
            <w:shd w:val="clear" w:color="auto" w:fill="F9E1C7"/>
            <w:hideMark/>
          </w:tcPr>
          <w:p w14:paraId="7BF412D4"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1939</w:t>
            </w:r>
          </w:p>
        </w:tc>
      </w:tr>
      <w:tr w:rsidR="0057563B" w:rsidRPr="0057563B" w14:paraId="4B59109B" w14:textId="77777777" w:rsidTr="00DA145E">
        <w:trPr>
          <w:trHeight w:val="144"/>
        </w:trPr>
        <w:tc>
          <w:tcPr>
            <w:tcW w:w="812" w:type="dxa"/>
            <w:shd w:val="clear" w:color="auto" w:fill="F9E1C7"/>
            <w:hideMark/>
          </w:tcPr>
          <w:p w14:paraId="12603F10"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P13533</w:t>
            </w:r>
          </w:p>
        </w:tc>
        <w:tc>
          <w:tcPr>
            <w:tcW w:w="1274" w:type="dxa"/>
            <w:shd w:val="clear" w:color="auto" w:fill="F9E1C7"/>
            <w:hideMark/>
          </w:tcPr>
          <w:p w14:paraId="115FF16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MYH6_HUMAN</w:t>
            </w:r>
          </w:p>
        </w:tc>
        <w:tc>
          <w:tcPr>
            <w:tcW w:w="4034" w:type="dxa"/>
            <w:shd w:val="clear" w:color="auto" w:fill="F9E1C7"/>
            <w:hideMark/>
          </w:tcPr>
          <w:p w14:paraId="28BDA74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Myosin-6 </w:t>
            </w:r>
          </w:p>
        </w:tc>
        <w:tc>
          <w:tcPr>
            <w:tcW w:w="2610" w:type="dxa"/>
            <w:shd w:val="clear" w:color="auto" w:fill="F9E1C7"/>
            <w:hideMark/>
          </w:tcPr>
          <w:p w14:paraId="0EC84AD5"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MYH6 MYHCA</w:t>
            </w:r>
          </w:p>
        </w:tc>
        <w:tc>
          <w:tcPr>
            <w:tcW w:w="720" w:type="dxa"/>
            <w:shd w:val="clear" w:color="auto" w:fill="F9E1C7"/>
            <w:hideMark/>
          </w:tcPr>
          <w:p w14:paraId="34EB8BA5"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1939</w:t>
            </w:r>
          </w:p>
        </w:tc>
      </w:tr>
      <w:tr w:rsidR="0057563B" w:rsidRPr="0057563B" w14:paraId="1756994D" w14:textId="77777777" w:rsidTr="00DA145E">
        <w:trPr>
          <w:trHeight w:val="144"/>
        </w:trPr>
        <w:tc>
          <w:tcPr>
            <w:tcW w:w="812" w:type="dxa"/>
            <w:shd w:val="clear" w:color="auto" w:fill="F9E1C7"/>
            <w:hideMark/>
          </w:tcPr>
          <w:p w14:paraId="32DEF814"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P12883</w:t>
            </w:r>
          </w:p>
        </w:tc>
        <w:tc>
          <w:tcPr>
            <w:tcW w:w="1274" w:type="dxa"/>
            <w:shd w:val="clear" w:color="auto" w:fill="F9E1C7"/>
            <w:hideMark/>
          </w:tcPr>
          <w:p w14:paraId="2EDFF514"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MYH7_HUMAN</w:t>
            </w:r>
          </w:p>
        </w:tc>
        <w:tc>
          <w:tcPr>
            <w:tcW w:w="4034" w:type="dxa"/>
            <w:shd w:val="clear" w:color="auto" w:fill="F9E1C7"/>
            <w:hideMark/>
          </w:tcPr>
          <w:p w14:paraId="60C9C3A0"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Myosin-7 </w:t>
            </w:r>
          </w:p>
        </w:tc>
        <w:tc>
          <w:tcPr>
            <w:tcW w:w="2610" w:type="dxa"/>
            <w:shd w:val="clear" w:color="auto" w:fill="F9E1C7"/>
            <w:hideMark/>
          </w:tcPr>
          <w:p w14:paraId="3762B64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MYH7 MYHCB</w:t>
            </w:r>
          </w:p>
        </w:tc>
        <w:tc>
          <w:tcPr>
            <w:tcW w:w="720" w:type="dxa"/>
            <w:shd w:val="clear" w:color="auto" w:fill="F9E1C7"/>
            <w:hideMark/>
          </w:tcPr>
          <w:p w14:paraId="60F7A3D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1935</w:t>
            </w:r>
          </w:p>
        </w:tc>
      </w:tr>
      <w:tr w:rsidR="0057563B" w:rsidRPr="0057563B" w14:paraId="2FE247AF" w14:textId="77777777" w:rsidTr="00DA145E">
        <w:trPr>
          <w:trHeight w:val="144"/>
        </w:trPr>
        <w:tc>
          <w:tcPr>
            <w:tcW w:w="812" w:type="dxa"/>
            <w:shd w:val="clear" w:color="auto" w:fill="F9E1C7"/>
            <w:hideMark/>
          </w:tcPr>
          <w:p w14:paraId="7043D90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A7E2Y1</w:t>
            </w:r>
          </w:p>
        </w:tc>
        <w:tc>
          <w:tcPr>
            <w:tcW w:w="1274" w:type="dxa"/>
            <w:shd w:val="clear" w:color="auto" w:fill="F9E1C7"/>
            <w:hideMark/>
          </w:tcPr>
          <w:p w14:paraId="75EA4C1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MYH7B_HUMAN</w:t>
            </w:r>
          </w:p>
        </w:tc>
        <w:tc>
          <w:tcPr>
            <w:tcW w:w="4034" w:type="dxa"/>
            <w:shd w:val="clear" w:color="auto" w:fill="F9E1C7"/>
            <w:hideMark/>
          </w:tcPr>
          <w:p w14:paraId="387516B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Myosin-7B </w:t>
            </w:r>
          </w:p>
        </w:tc>
        <w:tc>
          <w:tcPr>
            <w:tcW w:w="2610" w:type="dxa"/>
            <w:shd w:val="clear" w:color="auto" w:fill="F9E1C7"/>
            <w:hideMark/>
          </w:tcPr>
          <w:p w14:paraId="7EF4818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MYH7B KIAA1512</w:t>
            </w:r>
          </w:p>
        </w:tc>
        <w:tc>
          <w:tcPr>
            <w:tcW w:w="720" w:type="dxa"/>
            <w:shd w:val="clear" w:color="auto" w:fill="F9E1C7"/>
            <w:hideMark/>
          </w:tcPr>
          <w:p w14:paraId="05191FB6"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1983</w:t>
            </w:r>
          </w:p>
        </w:tc>
      </w:tr>
      <w:tr w:rsidR="0057563B" w:rsidRPr="0057563B" w14:paraId="6D2069D1" w14:textId="77777777" w:rsidTr="00DA145E">
        <w:trPr>
          <w:trHeight w:val="144"/>
        </w:trPr>
        <w:tc>
          <w:tcPr>
            <w:tcW w:w="812" w:type="dxa"/>
            <w:shd w:val="clear" w:color="auto" w:fill="F9E1C7"/>
            <w:hideMark/>
          </w:tcPr>
          <w:p w14:paraId="16E4D1C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P13535</w:t>
            </w:r>
          </w:p>
        </w:tc>
        <w:tc>
          <w:tcPr>
            <w:tcW w:w="1274" w:type="dxa"/>
            <w:shd w:val="clear" w:color="auto" w:fill="F9E1C7"/>
            <w:hideMark/>
          </w:tcPr>
          <w:p w14:paraId="634F9009"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MYH8_HUMAN</w:t>
            </w:r>
          </w:p>
        </w:tc>
        <w:tc>
          <w:tcPr>
            <w:tcW w:w="4034" w:type="dxa"/>
            <w:shd w:val="clear" w:color="auto" w:fill="F9E1C7"/>
            <w:hideMark/>
          </w:tcPr>
          <w:p w14:paraId="7E558893"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Myosin-8 </w:t>
            </w:r>
          </w:p>
        </w:tc>
        <w:tc>
          <w:tcPr>
            <w:tcW w:w="2610" w:type="dxa"/>
            <w:shd w:val="clear" w:color="auto" w:fill="F9E1C7"/>
            <w:hideMark/>
          </w:tcPr>
          <w:p w14:paraId="3265716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MYH8</w:t>
            </w:r>
          </w:p>
        </w:tc>
        <w:tc>
          <w:tcPr>
            <w:tcW w:w="720" w:type="dxa"/>
            <w:shd w:val="clear" w:color="auto" w:fill="F9E1C7"/>
            <w:hideMark/>
          </w:tcPr>
          <w:p w14:paraId="78BC5BF3"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1937</w:t>
            </w:r>
          </w:p>
        </w:tc>
      </w:tr>
      <w:tr w:rsidR="0057563B" w:rsidRPr="0057563B" w14:paraId="753E3953" w14:textId="77777777" w:rsidTr="00DA145E">
        <w:trPr>
          <w:trHeight w:val="144"/>
        </w:trPr>
        <w:tc>
          <w:tcPr>
            <w:tcW w:w="812" w:type="dxa"/>
            <w:shd w:val="clear" w:color="auto" w:fill="F9E1C7"/>
            <w:hideMark/>
          </w:tcPr>
          <w:p w14:paraId="0F88708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P35579</w:t>
            </w:r>
          </w:p>
        </w:tc>
        <w:tc>
          <w:tcPr>
            <w:tcW w:w="1274" w:type="dxa"/>
            <w:shd w:val="clear" w:color="auto" w:fill="F9E1C7"/>
            <w:hideMark/>
          </w:tcPr>
          <w:p w14:paraId="00520A1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MYH9_HUMAN</w:t>
            </w:r>
          </w:p>
        </w:tc>
        <w:tc>
          <w:tcPr>
            <w:tcW w:w="4034" w:type="dxa"/>
            <w:shd w:val="clear" w:color="auto" w:fill="F9E1C7"/>
            <w:hideMark/>
          </w:tcPr>
          <w:p w14:paraId="665AEC46"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Myosin-9 </w:t>
            </w:r>
          </w:p>
        </w:tc>
        <w:tc>
          <w:tcPr>
            <w:tcW w:w="2610" w:type="dxa"/>
            <w:shd w:val="clear" w:color="auto" w:fill="F9E1C7"/>
            <w:hideMark/>
          </w:tcPr>
          <w:p w14:paraId="49272F4B"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MYH9</w:t>
            </w:r>
          </w:p>
        </w:tc>
        <w:tc>
          <w:tcPr>
            <w:tcW w:w="720" w:type="dxa"/>
            <w:shd w:val="clear" w:color="auto" w:fill="F9E1C7"/>
            <w:hideMark/>
          </w:tcPr>
          <w:p w14:paraId="7F4E2DC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1960</w:t>
            </w:r>
          </w:p>
        </w:tc>
      </w:tr>
      <w:tr w:rsidR="00DA145E" w:rsidRPr="0057563B" w14:paraId="2BA9EEEC" w14:textId="77777777" w:rsidTr="00DA145E">
        <w:trPr>
          <w:trHeight w:val="144"/>
        </w:trPr>
        <w:tc>
          <w:tcPr>
            <w:tcW w:w="812" w:type="dxa"/>
            <w:shd w:val="clear" w:color="auto" w:fill="CADAE8"/>
            <w:hideMark/>
          </w:tcPr>
          <w:p w14:paraId="6F2A1AD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Q9BUA6</w:t>
            </w:r>
          </w:p>
        </w:tc>
        <w:tc>
          <w:tcPr>
            <w:tcW w:w="1274" w:type="dxa"/>
            <w:shd w:val="clear" w:color="auto" w:fill="CADAE8"/>
            <w:hideMark/>
          </w:tcPr>
          <w:p w14:paraId="3D5577E9"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MYL10_HUMAN</w:t>
            </w:r>
          </w:p>
        </w:tc>
        <w:tc>
          <w:tcPr>
            <w:tcW w:w="4034" w:type="dxa"/>
            <w:shd w:val="clear" w:color="auto" w:fill="CADAE8"/>
            <w:hideMark/>
          </w:tcPr>
          <w:p w14:paraId="12E60794"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regulatory light chain 10 </w:t>
            </w:r>
          </w:p>
        </w:tc>
        <w:tc>
          <w:tcPr>
            <w:tcW w:w="2610" w:type="dxa"/>
            <w:shd w:val="clear" w:color="auto" w:fill="CADAE8"/>
            <w:hideMark/>
          </w:tcPr>
          <w:p w14:paraId="1DBD7BC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MYL10 MYLC2PL PLRLC</w:t>
            </w:r>
          </w:p>
        </w:tc>
        <w:tc>
          <w:tcPr>
            <w:tcW w:w="720" w:type="dxa"/>
            <w:shd w:val="clear" w:color="auto" w:fill="CADAE8"/>
            <w:hideMark/>
          </w:tcPr>
          <w:p w14:paraId="09415D6E"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226</w:t>
            </w:r>
          </w:p>
        </w:tc>
      </w:tr>
      <w:tr w:rsidR="00DA145E" w:rsidRPr="0057563B" w14:paraId="3A726175" w14:textId="77777777" w:rsidTr="00DA145E">
        <w:trPr>
          <w:trHeight w:val="144"/>
        </w:trPr>
        <w:tc>
          <w:tcPr>
            <w:tcW w:w="812" w:type="dxa"/>
            <w:shd w:val="clear" w:color="auto" w:fill="CADAE8"/>
            <w:hideMark/>
          </w:tcPr>
          <w:p w14:paraId="313FA2C9"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P19105</w:t>
            </w:r>
          </w:p>
        </w:tc>
        <w:tc>
          <w:tcPr>
            <w:tcW w:w="1274" w:type="dxa"/>
            <w:shd w:val="clear" w:color="auto" w:fill="CADAE8"/>
            <w:hideMark/>
          </w:tcPr>
          <w:p w14:paraId="7154C4B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ML12A_HUMAN</w:t>
            </w:r>
          </w:p>
        </w:tc>
        <w:tc>
          <w:tcPr>
            <w:tcW w:w="4034" w:type="dxa"/>
            <w:shd w:val="clear" w:color="auto" w:fill="CADAE8"/>
            <w:hideMark/>
          </w:tcPr>
          <w:p w14:paraId="5C0ACC09"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regulatory light chain 12A </w:t>
            </w:r>
          </w:p>
        </w:tc>
        <w:tc>
          <w:tcPr>
            <w:tcW w:w="2610" w:type="dxa"/>
            <w:shd w:val="clear" w:color="auto" w:fill="CADAE8"/>
            <w:hideMark/>
          </w:tcPr>
          <w:p w14:paraId="25425A5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MYL12A MLCB MRLC3 RLC</w:t>
            </w:r>
          </w:p>
        </w:tc>
        <w:tc>
          <w:tcPr>
            <w:tcW w:w="720" w:type="dxa"/>
            <w:shd w:val="clear" w:color="auto" w:fill="CADAE8"/>
            <w:hideMark/>
          </w:tcPr>
          <w:p w14:paraId="7D90E37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171</w:t>
            </w:r>
          </w:p>
        </w:tc>
      </w:tr>
      <w:tr w:rsidR="00DA145E" w:rsidRPr="0057563B" w14:paraId="430F0D9D" w14:textId="77777777" w:rsidTr="00DA145E">
        <w:trPr>
          <w:trHeight w:val="144"/>
        </w:trPr>
        <w:tc>
          <w:tcPr>
            <w:tcW w:w="812" w:type="dxa"/>
            <w:shd w:val="clear" w:color="auto" w:fill="CADAE8"/>
            <w:hideMark/>
          </w:tcPr>
          <w:p w14:paraId="5111A5A3"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O14950</w:t>
            </w:r>
          </w:p>
        </w:tc>
        <w:tc>
          <w:tcPr>
            <w:tcW w:w="1274" w:type="dxa"/>
            <w:shd w:val="clear" w:color="auto" w:fill="CADAE8"/>
            <w:hideMark/>
          </w:tcPr>
          <w:p w14:paraId="2D0C39C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ML12B_HUMAN</w:t>
            </w:r>
          </w:p>
        </w:tc>
        <w:tc>
          <w:tcPr>
            <w:tcW w:w="4034" w:type="dxa"/>
            <w:shd w:val="clear" w:color="auto" w:fill="CADAE8"/>
            <w:hideMark/>
          </w:tcPr>
          <w:p w14:paraId="49115FC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regulatory light chain 12B </w:t>
            </w:r>
          </w:p>
        </w:tc>
        <w:tc>
          <w:tcPr>
            <w:tcW w:w="2610" w:type="dxa"/>
            <w:shd w:val="clear" w:color="auto" w:fill="CADAE8"/>
            <w:hideMark/>
          </w:tcPr>
          <w:p w14:paraId="3A94695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MYL12B MRLC2 MYLC2B</w:t>
            </w:r>
          </w:p>
        </w:tc>
        <w:tc>
          <w:tcPr>
            <w:tcW w:w="720" w:type="dxa"/>
            <w:shd w:val="clear" w:color="auto" w:fill="CADAE8"/>
            <w:hideMark/>
          </w:tcPr>
          <w:p w14:paraId="6A9A7889"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172</w:t>
            </w:r>
          </w:p>
        </w:tc>
      </w:tr>
      <w:tr w:rsidR="00DA145E" w:rsidRPr="0057563B" w14:paraId="3FC891CC" w14:textId="77777777" w:rsidTr="00DA145E">
        <w:trPr>
          <w:trHeight w:val="144"/>
        </w:trPr>
        <w:tc>
          <w:tcPr>
            <w:tcW w:w="812" w:type="dxa"/>
            <w:shd w:val="clear" w:color="auto" w:fill="CADAE8"/>
            <w:hideMark/>
          </w:tcPr>
          <w:p w14:paraId="338A24D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P08590</w:t>
            </w:r>
          </w:p>
        </w:tc>
        <w:tc>
          <w:tcPr>
            <w:tcW w:w="1274" w:type="dxa"/>
            <w:shd w:val="clear" w:color="auto" w:fill="CADAE8"/>
            <w:hideMark/>
          </w:tcPr>
          <w:p w14:paraId="55B3252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MYL3_HUMAN</w:t>
            </w:r>
          </w:p>
        </w:tc>
        <w:tc>
          <w:tcPr>
            <w:tcW w:w="4034" w:type="dxa"/>
            <w:shd w:val="clear" w:color="auto" w:fill="CADAE8"/>
            <w:hideMark/>
          </w:tcPr>
          <w:p w14:paraId="54A5A1C9"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3 </w:t>
            </w:r>
          </w:p>
        </w:tc>
        <w:tc>
          <w:tcPr>
            <w:tcW w:w="2610" w:type="dxa"/>
            <w:shd w:val="clear" w:color="auto" w:fill="CADAE8"/>
            <w:hideMark/>
          </w:tcPr>
          <w:p w14:paraId="713C7A94"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MYL3</w:t>
            </w:r>
          </w:p>
        </w:tc>
        <w:tc>
          <w:tcPr>
            <w:tcW w:w="720" w:type="dxa"/>
            <w:shd w:val="clear" w:color="auto" w:fill="CADAE8"/>
            <w:hideMark/>
          </w:tcPr>
          <w:p w14:paraId="3837627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195</w:t>
            </w:r>
          </w:p>
        </w:tc>
      </w:tr>
      <w:tr w:rsidR="00DA145E" w:rsidRPr="0057563B" w14:paraId="3FEFD134" w14:textId="77777777" w:rsidTr="00DA145E">
        <w:trPr>
          <w:trHeight w:val="144"/>
        </w:trPr>
        <w:tc>
          <w:tcPr>
            <w:tcW w:w="812" w:type="dxa"/>
            <w:shd w:val="clear" w:color="auto" w:fill="CADAE8"/>
            <w:hideMark/>
          </w:tcPr>
          <w:p w14:paraId="0C8E058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P12829</w:t>
            </w:r>
          </w:p>
        </w:tc>
        <w:tc>
          <w:tcPr>
            <w:tcW w:w="1274" w:type="dxa"/>
            <w:shd w:val="clear" w:color="auto" w:fill="CADAE8"/>
            <w:hideMark/>
          </w:tcPr>
          <w:p w14:paraId="3F77757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MYL4_HUMAN</w:t>
            </w:r>
          </w:p>
        </w:tc>
        <w:tc>
          <w:tcPr>
            <w:tcW w:w="4034" w:type="dxa"/>
            <w:shd w:val="clear" w:color="auto" w:fill="CADAE8"/>
            <w:hideMark/>
          </w:tcPr>
          <w:p w14:paraId="64E168F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4 </w:t>
            </w:r>
          </w:p>
        </w:tc>
        <w:tc>
          <w:tcPr>
            <w:tcW w:w="2610" w:type="dxa"/>
            <w:shd w:val="clear" w:color="auto" w:fill="CADAE8"/>
            <w:hideMark/>
          </w:tcPr>
          <w:p w14:paraId="36856BD5"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MYL4 MLC1 PRO1957</w:t>
            </w:r>
          </w:p>
        </w:tc>
        <w:tc>
          <w:tcPr>
            <w:tcW w:w="720" w:type="dxa"/>
            <w:shd w:val="clear" w:color="auto" w:fill="CADAE8"/>
            <w:hideMark/>
          </w:tcPr>
          <w:p w14:paraId="37868D84"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197</w:t>
            </w:r>
          </w:p>
        </w:tc>
      </w:tr>
      <w:tr w:rsidR="00DA145E" w:rsidRPr="0057563B" w14:paraId="34679281" w14:textId="77777777" w:rsidTr="00DA145E">
        <w:trPr>
          <w:trHeight w:val="144"/>
        </w:trPr>
        <w:tc>
          <w:tcPr>
            <w:tcW w:w="812" w:type="dxa"/>
            <w:shd w:val="clear" w:color="auto" w:fill="CADAE8"/>
            <w:hideMark/>
          </w:tcPr>
          <w:p w14:paraId="6E397FF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Q02045</w:t>
            </w:r>
          </w:p>
        </w:tc>
        <w:tc>
          <w:tcPr>
            <w:tcW w:w="1274" w:type="dxa"/>
            <w:shd w:val="clear" w:color="auto" w:fill="CADAE8"/>
            <w:hideMark/>
          </w:tcPr>
          <w:p w14:paraId="2EEF434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MYL5_HUMAN</w:t>
            </w:r>
          </w:p>
        </w:tc>
        <w:tc>
          <w:tcPr>
            <w:tcW w:w="4034" w:type="dxa"/>
            <w:shd w:val="clear" w:color="auto" w:fill="CADAE8"/>
            <w:hideMark/>
          </w:tcPr>
          <w:p w14:paraId="2BF3FFB0"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5 </w:t>
            </w:r>
          </w:p>
        </w:tc>
        <w:tc>
          <w:tcPr>
            <w:tcW w:w="2610" w:type="dxa"/>
            <w:shd w:val="clear" w:color="auto" w:fill="CADAE8"/>
            <w:hideMark/>
          </w:tcPr>
          <w:p w14:paraId="4AA4CC1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MYL5</w:t>
            </w:r>
          </w:p>
        </w:tc>
        <w:tc>
          <w:tcPr>
            <w:tcW w:w="720" w:type="dxa"/>
            <w:shd w:val="clear" w:color="auto" w:fill="CADAE8"/>
            <w:hideMark/>
          </w:tcPr>
          <w:p w14:paraId="2F358CCE"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173</w:t>
            </w:r>
          </w:p>
        </w:tc>
      </w:tr>
      <w:tr w:rsidR="00DA145E" w:rsidRPr="0057563B" w14:paraId="1B4458BD" w14:textId="77777777" w:rsidTr="00DA145E">
        <w:trPr>
          <w:trHeight w:val="144"/>
        </w:trPr>
        <w:tc>
          <w:tcPr>
            <w:tcW w:w="812" w:type="dxa"/>
            <w:shd w:val="clear" w:color="auto" w:fill="CADAE8"/>
            <w:hideMark/>
          </w:tcPr>
          <w:p w14:paraId="046C2646"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P60660</w:t>
            </w:r>
          </w:p>
        </w:tc>
        <w:tc>
          <w:tcPr>
            <w:tcW w:w="1274" w:type="dxa"/>
            <w:shd w:val="clear" w:color="auto" w:fill="CADAE8"/>
            <w:hideMark/>
          </w:tcPr>
          <w:p w14:paraId="440502E0"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MYL6_HUMAN</w:t>
            </w:r>
          </w:p>
        </w:tc>
        <w:tc>
          <w:tcPr>
            <w:tcW w:w="4034" w:type="dxa"/>
            <w:shd w:val="clear" w:color="auto" w:fill="CADAE8"/>
            <w:hideMark/>
          </w:tcPr>
          <w:p w14:paraId="0F4C351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polypeptide 6 </w:t>
            </w:r>
          </w:p>
        </w:tc>
        <w:tc>
          <w:tcPr>
            <w:tcW w:w="2610" w:type="dxa"/>
            <w:shd w:val="clear" w:color="auto" w:fill="CADAE8"/>
            <w:hideMark/>
          </w:tcPr>
          <w:p w14:paraId="799DE53B"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MYL6</w:t>
            </w:r>
          </w:p>
        </w:tc>
        <w:tc>
          <w:tcPr>
            <w:tcW w:w="720" w:type="dxa"/>
            <w:shd w:val="clear" w:color="auto" w:fill="CADAE8"/>
            <w:hideMark/>
          </w:tcPr>
          <w:p w14:paraId="397010E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151</w:t>
            </w:r>
          </w:p>
        </w:tc>
      </w:tr>
      <w:tr w:rsidR="00DA145E" w:rsidRPr="0057563B" w14:paraId="4B1C3D79" w14:textId="77777777" w:rsidTr="00DA145E">
        <w:trPr>
          <w:trHeight w:val="144"/>
        </w:trPr>
        <w:tc>
          <w:tcPr>
            <w:tcW w:w="812" w:type="dxa"/>
            <w:shd w:val="clear" w:color="auto" w:fill="CADAE8"/>
            <w:hideMark/>
          </w:tcPr>
          <w:p w14:paraId="280D0BB3"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P14649</w:t>
            </w:r>
          </w:p>
        </w:tc>
        <w:tc>
          <w:tcPr>
            <w:tcW w:w="1274" w:type="dxa"/>
            <w:shd w:val="clear" w:color="auto" w:fill="CADAE8"/>
            <w:hideMark/>
          </w:tcPr>
          <w:p w14:paraId="17869EFB"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MYL6B_HUMAN</w:t>
            </w:r>
          </w:p>
        </w:tc>
        <w:tc>
          <w:tcPr>
            <w:tcW w:w="4034" w:type="dxa"/>
            <w:shd w:val="clear" w:color="auto" w:fill="CADAE8"/>
            <w:hideMark/>
          </w:tcPr>
          <w:p w14:paraId="228DCB9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6B </w:t>
            </w:r>
          </w:p>
        </w:tc>
        <w:tc>
          <w:tcPr>
            <w:tcW w:w="2610" w:type="dxa"/>
            <w:shd w:val="clear" w:color="auto" w:fill="CADAE8"/>
            <w:hideMark/>
          </w:tcPr>
          <w:p w14:paraId="34C73EF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MYL6B MLC1SA</w:t>
            </w:r>
          </w:p>
        </w:tc>
        <w:tc>
          <w:tcPr>
            <w:tcW w:w="720" w:type="dxa"/>
            <w:shd w:val="clear" w:color="auto" w:fill="CADAE8"/>
            <w:hideMark/>
          </w:tcPr>
          <w:p w14:paraId="5AC8240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208</w:t>
            </w:r>
          </w:p>
        </w:tc>
      </w:tr>
      <w:tr w:rsidR="00DA145E" w:rsidRPr="0057563B" w14:paraId="3F53B5D6" w14:textId="77777777" w:rsidTr="00DA145E">
        <w:trPr>
          <w:trHeight w:val="144"/>
        </w:trPr>
        <w:tc>
          <w:tcPr>
            <w:tcW w:w="812" w:type="dxa"/>
            <w:shd w:val="clear" w:color="auto" w:fill="CADAE8"/>
            <w:hideMark/>
          </w:tcPr>
          <w:p w14:paraId="156F25A0"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P24844</w:t>
            </w:r>
          </w:p>
        </w:tc>
        <w:tc>
          <w:tcPr>
            <w:tcW w:w="1274" w:type="dxa"/>
            <w:shd w:val="clear" w:color="auto" w:fill="CADAE8"/>
            <w:hideMark/>
          </w:tcPr>
          <w:p w14:paraId="6403165B"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MYL9_HUMAN</w:t>
            </w:r>
          </w:p>
        </w:tc>
        <w:tc>
          <w:tcPr>
            <w:tcW w:w="4034" w:type="dxa"/>
            <w:shd w:val="clear" w:color="auto" w:fill="CADAE8"/>
            <w:hideMark/>
          </w:tcPr>
          <w:p w14:paraId="657D99D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regulatory light polypeptide 9 </w:t>
            </w:r>
          </w:p>
        </w:tc>
        <w:tc>
          <w:tcPr>
            <w:tcW w:w="2610" w:type="dxa"/>
            <w:shd w:val="clear" w:color="auto" w:fill="CADAE8"/>
            <w:hideMark/>
          </w:tcPr>
          <w:p w14:paraId="1E83C5D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MYL9 MLC2 MRLC1 MYRL2</w:t>
            </w:r>
          </w:p>
        </w:tc>
        <w:tc>
          <w:tcPr>
            <w:tcW w:w="720" w:type="dxa"/>
            <w:shd w:val="clear" w:color="auto" w:fill="CADAE8"/>
            <w:hideMark/>
          </w:tcPr>
          <w:p w14:paraId="4048AE4E"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172</w:t>
            </w:r>
          </w:p>
        </w:tc>
      </w:tr>
      <w:tr w:rsidR="0057563B" w:rsidRPr="0057563B" w14:paraId="4156C753" w14:textId="77777777" w:rsidTr="008B15BE">
        <w:trPr>
          <w:trHeight w:val="144"/>
        </w:trPr>
        <w:tc>
          <w:tcPr>
            <w:tcW w:w="812" w:type="dxa"/>
            <w:shd w:val="clear" w:color="auto" w:fill="BFBFBF" w:themeFill="background1" w:themeFillShade="BF"/>
            <w:hideMark/>
          </w:tcPr>
          <w:p w14:paraId="0973A1D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Q8WY64</w:t>
            </w:r>
          </w:p>
        </w:tc>
        <w:tc>
          <w:tcPr>
            <w:tcW w:w="1274" w:type="dxa"/>
            <w:shd w:val="clear" w:color="auto" w:fill="BFBFBF" w:themeFill="background1" w:themeFillShade="BF"/>
            <w:hideMark/>
          </w:tcPr>
          <w:p w14:paraId="3415944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MYLIP_HUMAN</w:t>
            </w:r>
          </w:p>
        </w:tc>
        <w:tc>
          <w:tcPr>
            <w:tcW w:w="4034" w:type="dxa"/>
            <w:shd w:val="clear" w:color="auto" w:fill="BFBFBF" w:themeFill="background1" w:themeFillShade="BF"/>
            <w:hideMark/>
          </w:tcPr>
          <w:p w14:paraId="3AE6E87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E3 ubiquitin-protein ligase MYLIP </w:t>
            </w:r>
          </w:p>
        </w:tc>
        <w:tc>
          <w:tcPr>
            <w:tcW w:w="2610" w:type="dxa"/>
            <w:shd w:val="clear" w:color="auto" w:fill="BFBFBF" w:themeFill="background1" w:themeFillShade="BF"/>
            <w:hideMark/>
          </w:tcPr>
          <w:p w14:paraId="47723584"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MYLIP BZF1 IDOL BM-023 PP5242</w:t>
            </w:r>
          </w:p>
        </w:tc>
        <w:tc>
          <w:tcPr>
            <w:tcW w:w="720" w:type="dxa"/>
            <w:shd w:val="clear" w:color="auto" w:fill="BFBFBF" w:themeFill="background1" w:themeFillShade="BF"/>
            <w:hideMark/>
          </w:tcPr>
          <w:p w14:paraId="037BD994"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445</w:t>
            </w:r>
          </w:p>
        </w:tc>
      </w:tr>
      <w:tr w:rsidR="0057563B" w:rsidRPr="0057563B" w14:paraId="360E57AB" w14:textId="77777777" w:rsidTr="00DA145E">
        <w:trPr>
          <w:trHeight w:val="144"/>
        </w:trPr>
        <w:tc>
          <w:tcPr>
            <w:tcW w:w="812" w:type="dxa"/>
            <w:shd w:val="clear" w:color="auto" w:fill="CADAE8"/>
            <w:hideMark/>
          </w:tcPr>
          <w:p w14:paraId="39299CB6"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Q15746</w:t>
            </w:r>
          </w:p>
        </w:tc>
        <w:tc>
          <w:tcPr>
            <w:tcW w:w="1274" w:type="dxa"/>
            <w:shd w:val="clear" w:color="auto" w:fill="CADAE8"/>
            <w:hideMark/>
          </w:tcPr>
          <w:p w14:paraId="0C6DB8A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MYLK_HUMAN</w:t>
            </w:r>
          </w:p>
        </w:tc>
        <w:tc>
          <w:tcPr>
            <w:tcW w:w="4034" w:type="dxa"/>
            <w:shd w:val="clear" w:color="auto" w:fill="CADAE8"/>
            <w:hideMark/>
          </w:tcPr>
          <w:p w14:paraId="6850A90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kinase, smooth muscle </w:t>
            </w:r>
          </w:p>
        </w:tc>
        <w:tc>
          <w:tcPr>
            <w:tcW w:w="2610" w:type="dxa"/>
            <w:shd w:val="clear" w:color="auto" w:fill="CADAE8"/>
            <w:hideMark/>
          </w:tcPr>
          <w:p w14:paraId="7971D97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 MLCK MLCK1 MYLK1</w:t>
            </w:r>
          </w:p>
        </w:tc>
        <w:tc>
          <w:tcPr>
            <w:tcW w:w="720" w:type="dxa"/>
            <w:shd w:val="clear" w:color="auto" w:fill="CADAE8"/>
            <w:hideMark/>
          </w:tcPr>
          <w:p w14:paraId="1FAFCB13"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1914</w:t>
            </w:r>
          </w:p>
        </w:tc>
      </w:tr>
      <w:tr w:rsidR="0057563B" w:rsidRPr="0057563B" w14:paraId="5F274E33" w14:textId="77777777" w:rsidTr="00DA145E">
        <w:trPr>
          <w:trHeight w:val="144"/>
        </w:trPr>
        <w:tc>
          <w:tcPr>
            <w:tcW w:w="812" w:type="dxa"/>
            <w:shd w:val="clear" w:color="auto" w:fill="CADAE8"/>
            <w:hideMark/>
          </w:tcPr>
          <w:p w14:paraId="5F4604B3"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Q9H1R3</w:t>
            </w:r>
          </w:p>
        </w:tc>
        <w:tc>
          <w:tcPr>
            <w:tcW w:w="1274" w:type="dxa"/>
            <w:shd w:val="clear" w:color="auto" w:fill="CADAE8"/>
            <w:hideMark/>
          </w:tcPr>
          <w:p w14:paraId="1C2F2F1B"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MYLK2_HUMAN</w:t>
            </w:r>
          </w:p>
        </w:tc>
        <w:tc>
          <w:tcPr>
            <w:tcW w:w="4034" w:type="dxa"/>
            <w:shd w:val="clear" w:color="auto" w:fill="CADAE8"/>
            <w:hideMark/>
          </w:tcPr>
          <w:p w14:paraId="592EDDB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kinase 2, skeletal/cardiac muscle </w:t>
            </w:r>
          </w:p>
        </w:tc>
        <w:tc>
          <w:tcPr>
            <w:tcW w:w="2610" w:type="dxa"/>
            <w:shd w:val="clear" w:color="auto" w:fill="CADAE8"/>
            <w:hideMark/>
          </w:tcPr>
          <w:p w14:paraId="75FDD86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MYLK2</w:t>
            </w:r>
          </w:p>
        </w:tc>
        <w:tc>
          <w:tcPr>
            <w:tcW w:w="720" w:type="dxa"/>
            <w:shd w:val="clear" w:color="auto" w:fill="CADAE8"/>
            <w:hideMark/>
          </w:tcPr>
          <w:p w14:paraId="2663D67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596</w:t>
            </w:r>
          </w:p>
        </w:tc>
      </w:tr>
      <w:tr w:rsidR="0057563B" w:rsidRPr="0057563B" w14:paraId="2AB6CB8B" w14:textId="77777777" w:rsidTr="00DA145E">
        <w:trPr>
          <w:trHeight w:val="144"/>
        </w:trPr>
        <w:tc>
          <w:tcPr>
            <w:tcW w:w="812" w:type="dxa"/>
            <w:shd w:val="clear" w:color="auto" w:fill="CADAE8"/>
            <w:hideMark/>
          </w:tcPr>
          <w:p w14:paraId="01EFD27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Q32MK0</w:t>
            </w:r>
          </w:p>
        </w:tc>
        <w:tc>
          <w:tcPr>
            <w:tcW w:w="1274" w:type="dxa"/>
            <w:shd w:val="clear" w:color="auto" w:fill="CADAE8"/>
            <w:hideMark/>
          </w:tcPr>
          <w:p w14:paraId="686B0F0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MYLK3_HUMAN</w:t>
            </w:r>
          </w:p>
        </w:tc>
        <w:tc>
          <w:tcPr>
            <w:tcW w:w="4034" w:type="dxa"/>
            <w:shd w:val="clear" w:color="auto" w:fill="CADAE8"/>
            <w:hideMark/>
          </w:tcPr>
          <w:p w14:paraId="6E2D5969"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kinase 3 </w:t>
            </w:r>
          </w:p>
        </w:tc>
        <w:tc>
          <w:tcPr>
            <w:tcW w:w="2610" w:type="dxa"/>
            <w:shd w:val="clear" w:color="auto" w:fill="CADAE8"/>
            <w:hideMark/>
          </w:tcPr>
          <w:p w14:paraId="5CCC135E"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MYLK3 MLCK</w:t>
            </w:r>
          </w:p>
        </w:tc>
        <w:tc>
          <w:tcPr>
            <w:tcW w:w="720" w:type="dxa"/>
            <w:shd w:val="clear" w:color="auto" w:fill="CADAE8"/>
            <w:hideMark/>
          </w:tcPr>
          <w:p w14:paraId="1C0FF1A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819</w:t>
            </w:r>
          </w:p>
        </w:tc>
      </w:tr>
      <w:tr w:rsidR="0057563B" w:rsidRPr="0057563B" w14:paraId="6FE15BC8" w14:textId="77777777" w:rsidTr="00DA145E">
        <w:trPr>
          <w:trHeight w:val="144"/>
        </w:trPr>
        <w:tc>
          <w:tcPr>
            <w:tcW w:w="812" w:type="dxa"/>
            <w:shd w:val="clear" w:color="auto" w:fill="CADAE8"/>
            <w:hideMark/>
          </w:tcPr>
          <w:p w14:paraId="41AB639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Q86YV6</w:t>
            </w:r>
          </w:p>
        </w:tc>
        <w:tc>
          <w:tcPr>
            <w:tcW w:w="1274" w:type="dxa"/>
            <w:shd w:val="clear" w:color="auto" w:fill="CADAE8"/>
            <w:hideMark/>
          </w:tcPr>
          <w:p w14:paraId="67189EB9"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MYLK4_HUMAN</w:t>
            </w:r>
          </w:p>
        </w:tc>
        <w:tc>
          <w:tcPr>
            <w:tcW w:w="4034" w:type="dxa"/>
            <w:shd w:val="clear" w:color="auto" w:fill="CADAE8"/>
            <w:hideMark/>
          </w:tcPr>
          <w:p w14:paraId="368E1D9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kinase family member 4 </w:t>
            </w:r>
          </w:p>
        </w:tc>
        <w:tc>
          <w:tcPr>
            <w:tcW w:w="2610" w:type="dxa"/>
            <w:shd w:val="clear" w:color="auto" w:fill="CADAE8"/>
            <w:hideMark/>
          </w:tcPr>
          <w:p w14:paraId="0512D3E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MYLK4 SGK085</w:t>
            </w:r>
          </w:p>
        </w:tc>
        <w:tc>
          <w:tcPr>
            <w:tcW w:w="720" w:type="dxa"/>
            <w:shd w:val="clear" w:color="auto" w:fill="CADAE8"/>
            <w:hideMark/>
          </w:tcPr>
          <w:p w14:paraId="3E58CDF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388</w:t>
            </w:r>
          </w:p>
        </w:tc>
      </w:tr>
      <w:tr w:rsidR="0057563B" w:rsidRPr="0057563B" w14:paraId="0402628F" w14:textId="77777777" w:rsidTr="00DA145E">
        <w:trPr>
          <w:trHeight w:val="144"/>
        </w:trPr>
        <w:tc>
          <w:tcPr>
            <w:tcW w:w="812" w:type="dxa"/>
            <w:shd w:val="clear" w:color="auto" w:fill="FCFFE7"/>
            <w:hideMark/>
          </w:tcPr>
          <w:p w14:paraId="338B019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Q9HD67</w:t>
            </w:r>
          </w:p>
        </w:tc>
        <w:tc>
          <w:tcPr>
            <w:tcW w:w="1274" w:type="dxa"/>
            <w:shd w:val="clear" w:color="auto" w:fill="FCFFE7"/>
            <w:hideMark/>
          </w:tcPr>
          <w:p w14:paraId="76C7DF8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MYO10_HUMAN</w:t>
            </w:r>
          </w:p>
        </w:tc>
        <w:tc>
          <w:tcPr>
            <w:tcW w:w="4034" w:type="dxa"/>
            <w:shd w:val="clear" w:color="auto" w:fill="FCFFE7"/>
            <w:hideMark/>
          </w:tcPr>
          <w:p w14:paraId="6CD745A9"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myosin-X </w:t>
            </w:r>
          </w:p>
        </w:tc>
        <w:tc>
          <w:tcPr>
            <w:tcW w:w="2610" w:type="dxa"/>
            <w:shd w:val="clear" w:color="auto" w:fill="FCFFE7"/>
            <w:hideMark/>
          </w:tcPr>
          <w:p w14:paraId="19985BE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MYO10 KIAA0799</w:t>
            </w:r>
          </w:p>
        </w:tc>
        <w:tc>
          <w:tcPr>
            <w:tcW w:w="720" w:type="dxa"/>
            <w:shd w:val="clear" w:color="auto" w:fill="FCFFE7"/>
            <w:hideMark/>
          </w:tcPr>
          <w:p w14:paraId="050AA256"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2058</w:t>
            </w:r>
          </w:p>
        </w:tc>
      </w:tr>
      <w:tr w:rsidR="0057563B" w:rsidRPr="0057563B" w14:paraId="5CEBAD05" w14:textId="77777777" w:rsidTr="00DA145E">
        <w:trPr>
          <w:trHeight w:val="144"/>
        </w:trPr>
        <w:tc>
          <w:tcPr>
            <w:tcW w:w="812" w:type="dxa"/>
            <w:shd w:val="clear" w:color="auto" w:fill="FCFFE7"/>
            <w:hideMark/>
          </w:tcPr>
          <w:p w14:paraId="6A8BCCF5"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Q9UKN7</w:t>
            </w:r>
          </w:p>
        </w:tc>
        <w:tc>
          <w:tcPr>
            <w:tcW w:w="1274" w:type="dxa"/>
            <w:shd w:val="clear" w:color="auto" w:fill="FCFFE7"/>
            <w:hideMark/>
          </w:tcPr>
          <w:p w14:paraId="1042B803"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MYO15_HUMAN</w:t>
            </w:r>
          </w:p>
        </w:tc>
        <w:tc>
          <w:tcPr>
            <w:tcW w:w="4034" w:type="dxa"/>
            <w:shd w:val="clear" w:color="auto" w:fill="FCFFE7"/>
            <w:hideMark/>
          </w:tcPr>
          <w:p w14:paraId="6A99F8DE"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myosin-XV </w:t>
            </w:r>
          </w:p>
        </w:tc>
        <w:tc>
          <w:tcPr>
            <w:tcW w:w="2610" w:type="dxa"/>
            <w:shd w:val="clear" w:color="auto" w:fill="FCFFE7"/>
            <w:hideMark/>
          </w:tcPr>
          <w:p w14:paraId="2FED5C2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MYO15A MYO15</w:t>
            </w:r>
          </w:p>
        </w:tc>
        <w:tc>
          <w:tcPr>
            <w:tcW w:w="720" w:type="dxa"/>
            <w:shd w:val="clear" w:color="auto" w:fill="FCFFE7"/>
            <w:hideMark/>
          </w:tcPr>
          <w:p w14:paraId="3FF60A0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3530</w:t>
            </w:r>
          </w:p>
        </w:tc>
      </w:tr>
      <w:tr w:rsidR="0057563B" w:rsidRPr="0057563B" w14:paraId="19794F1C" w14:textId="77777777" w:rsidTr="00DA145E">
        <w:trPr>
          <w:trHeight w:val="144"/>
        </w:trPr>
        <w:tc>
          <w:tcPr>
            <w:tcW w:w="812" w:type="dxa"/>
            <w:shd w:val="clear" w:color="auto" w:fill="FCFFE7"/>
            <w:hideMark/>
          </w:tcPr>
          <w:p w14:paraId="58598A0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Q96JP2</w:t>
            </w:r>
          </w:p>
        </w:tc>
        <w:tc>
          <w:tcPr>
            <w:tcW w:w="1274" w:type="dxa"/>
            <w:shd w:val="clear" w:color="auto" w:fill="FCFFE7"/>
            <w:hideMark/>
          </w:tcPr>
          <w:p w14:paraId="7E11405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MY15B_HUMAN</w:t>
            </w:r>
          </w:p>
        </w:tc>
        <w:tc>
          <w:tcPr>
            <w:tcW w:w="4034" w:type="dxa"/>
            <w:shd w:val="clear" w:color="auto" w:fill="FCFFE7"/>
            <w:hideMark/>
          </w:tcPr>
          <w:p w14:paraId="76DEA8A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myosin-XVB </w:t>
            </w:r>
          </w:p>
        </w:tc>
        <w:tc>
          <w:tcPr>
            <w:tcW w:w="2610" w:type="dxa"/>
            <w:shd w:val="clear" w:color="auto" w:fill="FCFFE7"/>
            <w:hideMark/>
          </w:tcPr>
          <w:p w14:paraId="56F9783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MYO15B KIAA1783 MYO15BP</w:t>
            </w:r>
          </w:p>
        </w:tc>
        <w:tc>
          <w:tcPr>
            <w:tcW w:w="720" w:type="dxa"/>
            <w:shd w:val="clear" w:color="auto" w:fill="FCFFE7"/>
            <w:hideMark/>
          </w:tcPr>
          <w:p w14:paraId="3B85DCE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1530</w:t>
            </w:r>
          </w:p>
        </w:tc>
      </w:tr>
      <w:tr w:rsidR="0057563B" w:rsidRPr="0057563B" w14:paraId="794C753A" w14:textId="77777777" w:rsidTr="00DA145E">
        <w:trPr>
          <w:trHeight w:val="144"/>
        </w:trPr>
        <w:tc>
          <w:tcPr>
            <w:tcW w:w="812" w:type="dxa"/>
            <w:shd w:val="clear" w:color="auto" w:fill="FCFFE7"/>
            <w:hideMark/>
          </w:tcPr>
          <w:p w14:paraId="5DDCA4E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Q9Y6X6</w:t>
            </w:r>
          </w:p>
        </w:tc>
        <w:tc>
          <w:tcPr>
            <w:tcW w:w="1274" w:type="dxa"/>
            <w:shd w:val="clear" w:color="auto" w:fill="FCFFE7"/>
            <w:hideMark/>
          </w:tcPr>
          <w:p w14:paraId="74B054C4"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MYO16_HUMAN</w:t>
            </w:r>
          </w:p>
        </w:tc>
        <w:tc>
          <w:tcPr>
            <w:tcW w:w="4034" w:type="dxa"/>
            <w:shd w:val="clear" w:color="auto" w:fill="FCFFE7"/>
            <w:hideMark/>
          </w:tcPr>
          <w:p w14:paraId="2BB0CB4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myosin-XVI </w:t>
            </w:r>
          </w:p>
        </w:tc>
        <w:tc>
          <w:tcPr>
            <w:tcW w:w="2610" w:type="dxa"/>
            <w:shd w:val="clear" w:color="auto" w:fill="FCFFE7"/>
            <w:hideMark/>
          </w:tcPr>
          <w:p w14:paraId="3873482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MYO16 KIAA0865 MYO16B NYAP3</w:t>
            </w:r>
          </w:p>
        </w:tc>
        <w:tc>
          <w:tcPr>
            <w:tcW w:w="720" w:type="dxa"/>
            <w:shd w:val="clear" w:color="auto" w:fill="FCFFE7"/>
            <w:hideMark/>
          </w:tcPr>
          <w:p w14:paraId="39A4909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1858</w:t>
            </w:r>
          </w:p>
        </w:tc>
      </w:tr>
      <w:tr w:rsidR="0057563B" w:rsidRPr="0057563B" w14:paraId="112281EA" w14:textId="77777777" w:rsidTr="00DA145E">
        <w:trPr>
          <w:trHeight w:val="144"/>
        </w:trPr>
        <w:tc>
          <w:tcPr>
            <w:tcW w:w="812" w:type="dxa"/>
            <w:shd w:val="clear" w:color="auto" w:fill="FCFFE7"/>
            <w:hideMark/>
          </w:tcPr>
          <w:p w14:paraId="053A39F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Q92614</w:t>
            </w:r>
          </w:p>
        </w:tc>
        <w:tc>
          <w:tcPr>
            <w:tcW w:w="1274" w:type="dxa"/>
            <w:shd w:val="clear" w:color="auto" w:fill="FCFFE7"/>
            <w:hideMark/>
          </w:tcPr>
          <w:p w14:paraId="25CF8BE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MY18A_HUMAN</w:t>
            </w:r>
          </w:p>
        </w:tc>
        <w:tc>
          <w:tcPr>
            <w:tcW w:w="4034" w:type="dxa"/>
            <w:shd w:val="clear" w:color="auto" w:fill="FCFFE7"/>
            <w:hideMark/>
          </w:tcPr>
          <w:p w14:paraId="26380E5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XVIIIa</w:t>
            </w:r>
            <w:proofErr w:type="spellEnd"/>
            <w:r w:rsidRPr="0057563B">
              <w:rPr>
                <w:rFonts w:ascii="Bahnschrift Light Condensed" w:hAnsi="Bahnschrift Light Condensed"/>
              </w:rPr>
              <w:t xml:space="preserve"> </w:t>
            </w:r>
          </w:p>
        </w:tc>
        <w:tc>
          <w:tcPr>
            <w:tcW w:w="2610" w:type="dxa"/>
            <w:shd w:val="clear" w:color="auto" w:fill="FCFFE7"/>
            <w:hideMark/>
          </w:tcPr>
          <w:p w14:paraId="4F89FFA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MYO18A CD245 KIAA0216 MYSPDZ</w:t>
            </w:r>
          </w:p>
        </w:tc>
        <w:tc>
          <w:tcPr>
            <w:tcW w:w="720" w:type="dxa"/>
            <w:shd w:val="clear" w:color="auto" w:fill="FCFFE7"/>
            <w:hideMark/>
          </w:tcPr>
          <w:p w14:paraId="7C20CB4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2054</w:t>
            </w:r>
          </w:p>
        </w:tc>
      </w:tr>
      <w:tr w:rsidR="0057563B" w:rsidRPr="0057563B" w14:paraId="42B1F679" w14:textId="77777777" w:rsidTr="00DA145E">
        <w:trPr>
          <w:trHeight w:val="144"/>
        </w:trPr>
        <w:tc>
          <w:tcPr>
            <w:tcW w:w="812" w:type="dxa"/>
            <w:shd w:val="clear" w:color="auto" w:fill="FCFFE7"/>
            <w:hideMark/>
          </w:tcPr>
          <w:p w14:paraId="73DEA6E0"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Q8IUG5</w:t>
            </w:r>
          </w:p>
        </w:tc>
        <w:tc>
          <w:tcPr>
            <w:tcW w:w="1274" w:type="dxa"/>
            <w:shd w:val="clear" w:color="auto" w:fill="FCFFE7"/>
            <w:hideMark/>
          </w:tcPr>
          <w:p w14:paraId="3FB4DA6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MY18B_HUMAN</w:t>
            </w:r>
          </w:p>
        </w:tc>
        <w:tc>
          <w:tcPr>
            <w:tcW w:w="4034" w:type="dxa"/>
            <w:shd w:val="clear" w:color="auto" w:fill="FCFFE7"/>
            <w:hideMark/>
          </w:tcPr>
          <w:p w14:paraId="182BAB83"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XVIIIb</w:t>
            </w:r>
            <w:proofErr w:type="spellEnd"/>
          </w:p>
        </w:tc>
        <w:tc>
          <w:tcPr>
            <w:tcW w:w="2610" w:type="dxa"/>
            <w:shd w:val="clear" w:color="auto" w:fill="FCFFE7"/>
            <w:hideMark/>
          </w:tcPr>
          <w:p w14:paraId="5E5F915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MYO18B</w:t>
            </w:r>
          </w:p>
        </w:tc>
        <w:tc>
          <w:tcPr>
            <w:tcW w:w="720" w:type="dxa"/>
            <w:shd w:val="clear" w:color="auto" w:fill="FCFFE7"/>
            <w:hideMark/>
          </w:tcPr>
          <w:p w14:paraId="13586F49"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2567</w:t>
            </w:r>
          </w:p>
        </w:tc>
      </w:tr>
      <w:tr w:rsidR="0057563B" w:rsidRPr="0057563B" w14:paraId="70CD1610" w14:textId="77777777" w:rsidTr="00DA145E">
        <w:trPr>
          <w:trHeight w:val="144"/>
        </w:trPr>
        <w:tc>
          <w:tcPr>
            <w:tcW w:w="812" w:type="dxa"/>
            <w:shd w:val="clear" w:color="auto" w:fill="FCFFE7"/>
            <w:hideMark/>
          </w:tcPr>
          <w:p w14:paraId="4049473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Q96H55</w:t>
            </w:r>
          </w:p>
        </w:tc>
        <w:tc>
          <w:tcPr>
            <w:tcW w:w="1274" w:type="dxa"/>
            <w:shd w:val="clear" w:color="auto" w:fill="FCFFE7"/>
            <w:hideMark/>
          </w:tcPr>
          <w:p w14:paraId="563DD8D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MYO19_HUMAN</w:t>
            </w:r>
          </w:p>
        </w:tc>
        <w:tc>
          <w:tcPr>
            <w:tcW w:w="4034" w:type="dxa"/>
            <w:shd w:val="clear" w:color="auto" w:fill="FCFFE7"/>
            <w:hideMark/>
          </w:tcPr>
          <w:p w14:paraId="1DB5152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myosin-XIX </w:t>
            </w:r>
          </w:p>
        </w:tc>
        <w:tc>
          <w:tcPr>
            <w:tcW w:w="2610" w:type="dxa"/>
            <w:shd w:val="clear" w:color="auto" w:fill="FCFFE7"/>
            <w:hideMark/>
          </w:tcPr>
          <w:p w14:paraId="46F9AA4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MYO19 MYOHD1</w:t>
            </w:r>
          </w:p>
        </w:tc>
        <w:tc>
          <w:tcPr>
            <w:tcW w:w="720" w:type="dxa"/>
            <w:shd w:val="clear" w:color="auto" w:fill="FCFFE7"/>
            <w:hideMark/>
          </w:tcPr>
          <w:p w14:paraId="73070EBB"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970</w:t>
            </w:r>
          </w:p>
        </w:tc>
      </w:tr>
      <w:tr w:rsidR="0057563B" w:rsidRPr="0057563B" w14:paraId="7EC5A847" w14:textId="77777777" w:rsidTr="00DA145E">
        <w:trPr>
          <w:trHeight w:val="144"/>
        </w:trPr>
        <w:tc>
          <w:tcPr>
            <w:tcW w:w="812" w:type="dxa"/>
            <w:shd w:val="clear" w:color="auto" w:fill="FCFFE7"/>
            <w:hideMark/>
          </w:tcPr>
          <w:p w14:paraId="06D46704"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Q9UBC5</w:t>
            </w:r>
          </w:p>
        </w:tc>
        <w:tc>
          <w:tcPr>
            <w:tcW w:w="1274" w:type="dxa"/>
            <w:shd w:val="clear" w:color="auto" w:fill="FCFFE7"/>
            <w:hideMark/>
          </w:tcPr>
          <w:p w14:paraId="1D80BA0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MYO1A_HUMAN</w:t>
            </w:r>
          </w:p>
        </w:tc>
        <w:tc>
          <w:tcPr>
            <w:tcW w:w="4034" w:type="dxa"/>
            <w:shd w:val="clear" w:color="auto" w:fill="FCFFE7"/>
            <w:hideMark/>
          </w:tcPr>
          <w:p w14:paraId="6E6D738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Ia</w:t>
            </w:r>
            <w:proofErr w:type="spellEnd"/>
            <w:r w:rsidRPr="0057563B">
              <w:rPr>
                <w:rFonts w:ascii="Bahnschrift Light Condensed" w:hAnsi="Bahnschrift Light Condensed"/>
              </w:rPr>
              <w:t xml:space="preserve"> </w:t>
            </w:r>
          </w:p>
        </w:tc>
        <w:tc>
          <w:tcPr>
            <w:tcW w:w="2610" w:type="dxa"/>
            <w:shd w:val="clear" w:color="auto" w:fill="FCFFE7"/>
            <w:hideMark/>
          </w:tcPr>
          <w:p w14:paraId="77F541A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MYO1A MYHL</w:t>
            </w:r>
          </w:p>
        </w:tc>
        <w:tc>
          <w:tcPr>
            <w:tcW w:w="720" w:type="dxa"/>
            <w:shd w:val="clear" w:color="auto" w:fill="FCFFE7"/>
            <w:hideMark/>
          </w:tcPr>
          <w:p w14:paraId="16E5890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1043</w:t>
            </w:r>
          </w:p>
        </w:tc>
      </w:tr>
      <w:tr w:rsidR="0057563B" w:rsidRPr="0057563B" w14:paraId="0F641EE9" w14:textId="77777777" w:rsidTr="00DA145E">
        <w:trPr>
          <w:trHeight w:val="144"/>
        </w:trPr>
        <w:tc>
          <w:tcPr>
            <w:tcW w:w="812" w:type="dxa"/>
            <w:shd w:val="clear" w:color="auto" w:fill="FCFFE7"/>
            <w:hideMark/>
          </w:tcPr>
          <w:p w14:paraId="7FD59F7B"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O43795</w:t>
            </w:r>
          </w:p>
        </w:tc>
        <w:tc>
          <w:tcPr>
            <w:tcW w:w="1274" w:type="dxa"/>
            <w:shd w:val="clear" w:color="auto" w:fill="FCFFE7"/>
            <w:hideMark/>
          </w:tcPr>
          <w:p w14:paraId="41541CE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MYO1B_HUMAN</w:t>
            </w:r>
          </w:p>
        </w:tc>
        <w:tc>
          <w:tcPr>
            <w:tcW w:w="4034" w:type="dxa"/>
            <w:shd w:val="clear" w:color="auto" w:fill="FCFFE7"/>
            <w:hideMark/>
          </w:tcPr>
          <w:p w14:paraId="52E5C76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Ib</w:t>
            </w:r>
            <w:proofErr w:type="spellEnd"/>
            <w:r w:rsidRPr="0057563B">
              <w:rPr>
                <w:rFonts w:ascii="Bahnschrift Light Condensed" w:hAnsi="Bahnschrift Light Condensed"/>
              </w:rPr>
              <w:t xml:space="preserve"> </w:t>
            </w:r>
          </w:p>
        </w:tc>
        <w:tc>
          <w:tcPr>
            <w:tcW w:w="2610" w:type="dxa"/>
            <w:shd w:val="clear" w:color="auto" w:fill="FCFFE7"/>
            <w:hideMark/>
          </w:tcPr>
          <w:p w14:paraId="54205D9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MYO1B</w:t>
            </w:r>
          </w:p>
        </w:tc>
        <w:tc>
          <w:tcPr>
            <w:tcW w:w="720" w:type="dxa"/>
            <w:shd w:val="clear" w:color="auto" w:fill="FCFFE7"/>
            <w:hideMark/>
          </w:tcPr>
          <w:p w14:paraId="78B33E26"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1136</w:t>
            </w:r>
          </w:p>
        </w:tc>
      </w:tr>
      <w:tr w:rsidR="0057563B" w:rsidRPr="0057563B" w14:paraId="29471697" w14:textId="77777777" w:rsidTr="00DA145E">
        <w:trPr>
          <w:trHeight w:val="144"/>
        </w:trPr>
        <w:tc>
          <w:tcPr>
            <w:tcW w:w="812" w:type="dxa"/>
            <w:shd w:val="clear" w:color="auto" w:fill="FCFFE7"/>
            <w:hideMark/>
          </w:tcPr>
          <w:p w14:paraId="0F0281B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lastRenderedPageBreak/>
              <w:t>O00159</w:t>
            </w:r>
          </w:p>
        </w:tc>
        <w:tc>
          <w:tcPr>
            <w:tcW w:w="1274" w:type="dxa"/>
            <w:shd w:val="clear" w:color="auto" w:fill="FCFFE7"/>
            <w:hideMark/>
          </w:tcPr>
          <w:p w14:paraId="6E376F1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MYO1C_HUMAN</w:t>
            </w:r>
          </w:p>
        </w:tc>
        <w:tc>
          <w:tcPr>
            <w:tcW w:w="4034" w:type="dxa"/>
            <w:shd w:val="clear" w:color="auto" w:fill="FCFFE7"/>
            <w:hideMark/>
          </w:tcPr>
          <w:p w14:paraId="5FACEFB6"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Ic</w:t>
            </w:r>
            <w:proofErr w:type="spellEnd"/>
            <w:r w:rsidRPr="0057563B">
              <w:rPr>
                <w:rFonts w:ascii="Bahnschrift Light Condensed" w:hAnsi="Bahnschrift Light Condensed"/>
              </w:rPr>
              <w:t xml:space="preserve"> </w:t>
            </w:r>
          </w:p>
        </w:tc>
        <w:tc>
          <w:tcPr>
            <w:tcW w:w="2610" w:type="dxa"/>
            <w:shd w:val="clear" w:color="auto" w:fill="FCFFE7"/>
            <w:hideMark/>
          </w:tcPr>
          <w:p w14:paraId="087501C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MYO1C</w:t>
            </w:r>
          </w:p>
        </w:tc>
        <w:tc>
          <w:tcPr>
            <w:tcW w:w="720" w:type="dxa"/>
            <w:shd w:val="clear" w:color="auto" w:fill="FCFFE7"/>
            <w:hideMark/>
          </w:tcPr>
          <w:p w14:paraId="0BD29913"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1063</w:t>
            </w:r>
          </w:p>
        </w:tc>
      </w:tr>
      <w:tr w:rsidR="0057563B" w:rsidRPr="0057563B" w14:paraId="669D0479" w14:textId="77777777" w:rsidTr="00DA145E">
        <w:trPr>
          <w:trHeight w:val="144"/>
        </w:trPr>
        <w:tc>
          <w:tcPr>
            <w:tcW w:w="812" w:type="dxa"/>
            <w:shd w:val="clear" w:color="auto" w:fill="FCFFE7"/>
            <w:hideMark/>
          </w:tcPr>
          <w:p w14:paraId="273A6A89"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O94832</w:t>
            </w:r>
          </w:p>
        </w:tc>
        <w:tc>
          <w:tcPr>
            <w:tcW w:w="1274" w:type="dxa"/>
            <w:shd w:val="clear" w:color="auto" w:fill="FCFFE7"/>
            <w:hideMark/>
          </w:tcPr>
          <w:p w14:paraId="0715CEC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MYO1D_HUMAN</w:t>
            </w:r>
          </w:p>
        </w:tc>
        <w:tc>
          <w:tcPr>
            <w:tcW w:w="4034" w:type="dxa"/>
            <w:shd w:val="clear" w:color="auto" w:fill="FCFFE7"/>
            <w:hideMark/>
          </w:tcPr>
          <w:p w14:paraId="6AAA8D4B"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myosin-Id</w:t>
            </w:r>
          </w:p>
        </w:tc>
        <w:tc>
          <w:tcPr>
            <w:tcW w:w="2610" w:type="dxa"/>
            <w:shd w:val="clear" w:color="auto" w:fill="FCFFE7"/>
            <w:hideMark/>
          </w:tcPr>
          <w:p w14:paraId="2BFB70C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MYO1D KIAA0727</w:t>
            </w:r>
          </w:p>
        </w:tc>
        <w:tc>
          <w:tcPr>
            <w:tcW w:w="720" w:type="dxa"/>
            <w:shd w:val="clear" w:color="auto" w:fill="FCFFE7"/>
            <w:hideMark/>
          </w:tcPr>
          <w:p w14:paraId="6821754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1006</w:t>
            </w:r>
          </w:p>
        </w:tc>
      </w:tr>
      <w:tr w:rsidR="0057563B" w:rsidRPr="0057563B" w14:paraId="228AF210" w14:textId="77777777" w:rsidTr="00DA145E">
        <w:trPr>
          <w:trHeight w:val="144"/>
        </w:trPr>
        <w:tc>
          <w:tcPr>
            <w:tcW w:w="812" w:type="dxa"/>
            <w:shd w:val="clear" w:color="auto" w:fill="FCFFE7"/>
            <w:hideMark/>
          </w:tcPr>
          <w:p w14:paraId="30C19470"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Q12965</w:t>
            </w:r>
          </w:p>
        </w:tc>
        <w:tc>
          <w:tcPr>
            <w:tcW w:w="1274" w:type="dxa"/>
            <w:shd w:val="clear" w:color="auto" w:fill="FCFFE7"/>
            <w:hideMark/>
          </w:tcPr>
          <w:p w14:paraId="0D68578B"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MYO1E_HUMAN</w:t>
            </w:r>
          </w:p>
        </w:tc>
        <w:tc>
          <w:tcPr>
            <w:tcW w:w="4034" w:type="dxa"/>
            <w:shd w:val="clear" w:color="auto" w:fill="FCFFE7"/>
            <w:hideMark/>
          </w:tcPr>
          <w:p w14:paraId="76F33494"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Ie</w:t>
            </w:r>
            <w:proofErr w:type="spellEnd"/>
            <w:r w:rsidRPr="0057563B">
              <w:rPr>
                <w:rFonts w:ascii="Bahnschrift Light Condensed" w:hAnsi="Bahnschrift Light Condensed"/>
              </w:rPr>
              <w:t xml:space="preserve"> </w:t>
            </w:r>
          </w:p>
        </w:tc>
        <w:tc>
          <w:tcPr>
            <w:tcW w:w="2610" w:type="dxa"/>
            <w:shd w:val="clear" w:color="auto" w:fill="FCFFE7"/>
            <w:hideMark/>
          </w:tcPr>
          <w:p w14:paraId="6B34FDB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MYO1E MYO1C</w:t>
            </w:r>
          </w:p>
        </w:tc>
        <w:tc>
          <w:tcPr>
            <w:tcW w:w="720" w:type="dxa"/>
            <w:shd w:val="clear" w:color="auto" w:fill="FCFFE7"/>
            <w:hideMark/>
          </w:tcPr>
          <w:p w14:paraId="6AF70BC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1108</w:t>
            </w:r>
          </w:p>
        </w:tc>
      </w:tr>
      <w:tr w:rsidR="0057563B" w:rsidRPr="0057563B" w14:paraId="33A30DDB" w14:textId="77777777" w:rsidTr="00DA145E">
        <w:trPr>
          <w:trHeight w:val="144"/>
        </w:trPr>
        <w:tc>
          <w:tcPr>
            <w:tcW w:w="812" w:type="dxa"/>
            <w:shd w:val="clear" w:color="auto" w:fill="FCFFE7"/>
            <w:hideMark/>
          </w:tcPr>
          <w:p w14:paraId="4775088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O00160</w:t>
            </w:r>
          </w:p>
        </w:tc>
        <w:tc>
          <w:tcPr>
            <w:tcW w:w="1274" w:type="dxa"/>
            <w:shd w:val="clear" w:color="auto" w:fill="FCFFE7"/>
            <w:hideMark/>
          </w:tcPr>
          <w:p w14:paraId="6FD53680"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MYO1F_HUMAN</w:t>
            </w:r>
          </w:p>
        </w:tc>
        <w:tc>
          <w:tcPr>
            <w:tcW w:w="4034" w:type="dxa"/>
            <w:shd w:val="clear" w:color="auto" w:fill="FCFFE7"/>
            <w:hideMark/>
          </w:tcPr>
          <w:p w14:paraId="6198B85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myosin-If </w:t>
            </w:r>
          </w:p>
        </w:tc>
        <w:tc>
          <w:tcPr>
            <w:tcW w:w="2610" w:type="dxa"/>
            <w:shd w:val="clear" w:color="auto" w:fill="FCFFE7"/>
            <w:hideMark/>
          </w:tcPr>
          <w:p w14:paraId="3AE40A5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MYO1F</w:t>
            </w:r>
          </w:p>
        </w:tc>
        <w:tc>
          <w:tcPr>
            <w:tcW w:w="720" w:type="dxa"/>
            <w:shd w:val="clear" w:color="auto" w:fill="FCFFE7"/>
            <w:hideMark/>
          </w:tcPr>
          <w:p w14:paraId="596C87D0"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1098</w:t>
            </w:r>
          </w:p>
        </w:tc>
      </w:tr>
      <w:tr w:rsidR="0057563B" w:rsidRPr="0057563B" w14:paraId="74D4CD0D" w14:textId="77777777" w:rsidTr="00DA145E">
        <w:trPr>
          <w:trHeight w:val="144"/>
        </w:trPr>
        <w:tc>
          <w:tcPr>
            <w:tcW w:w="812" w:type="dxa"/>
            <w:shd w:val="clear" w:color="auto" w:fill="FCFFE7"/>
            <w:hideMark/>
          </w:tcPr>
          <w:p w14:paraId="1157557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B0I1T2</w:t>
            </w:r>
          </w:p>
        </w:tc>
        <w:tc>
          <w:tcPr>
            <w:tcW w:w="1274" w:type="dxa"/>
            <w:shd w:val="clear" w:color="auto" w:fill="FCFFE7"/>
            <w:hideMark/>
          </w:tcPr>
          <w:p w14:paraId="5E776876"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MYO1G_HUMAN</w:t>
            </w:r>
          </w:p>
        </w:tc>
        <w:tc>
          <w:tcPr>
            <w:tcW w:w="4034" w:type="dxa"/>
            <w:shd w:val="clear" w:color="auto" w:fill="FCFFE7"/>
            <w:hideMark/>
          </w:tcPr>
          <w:p w14:paraId="25EF5EB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myosin-Ig </w:t>
            </w:r>
          </w:p>
        </w:tc>
        <w:tc>
          <w:tcPr>
            <w:tcW w:w="2610" w:type="dxa"/>
            <w:shd w:val="clear" w:color="auto" w:fill="FCFFE7"/>
            <w:hideMark/>
          </w:tcPr>
          <w:p w14:paraId="6B11893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MYO1G HA2</w:t>
            </w:r>
          </w:p>
        </w:tc>
        <w:tc>
          <w:tcPr>
            <w:tcW w:w="720" w:type="dxa"/>
            <w:shd w:val="clear" w:color="auto" w:fill="FCFFE7"/>
            <w:hideMark/>
          </w:tcPr>
          <w:p w14:paraId="1ACAE58B"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1018</w:t>
            </w:r>
          </w:p>
        </w:tc>
      </w:tr>
      <w:tr w:rsidR="0057563B" w:rsidRPr="0057563B" w14:paraId="33C8147A" w14:textId="77777777" w:rsidTr="00DA145E">
        <w:trPr>
          <w:trHeight w:val="144"/>
        </w:trPr>
        <w:tc>
          <w:tcPr>
            <w:tcW w:w="812" w:type="dxa"/>
            <w:shd w:val="clear" w:color="auto" w:fill="FCFFE7"/>
            <w:hideMark/>
          </w:tcPr>
          <w:p w14:paraId="22CB5779"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Q8N1T3</w:t>
            </w:r>
          </w:p>
        </w:tc>
        <w:tc>
          <w:tcPr>
            <w:tcW w:w="1274" w:type="dxa"/>
            <w:shd w:val="clear" w:color="auto" w:fill="FCFFE7"/>
            <w:hideMark/>
          </w:tcPr>
          <w:p w14:paraId="6DE77839"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MYO1H_HUMAN</w:t>
            </w:r>
          </w:p>
        </w:tc>
        <w:tc>
          <w:tcPr>
            <w:tcW w:w="4034" w:type="dxa"/>
            <w:shd w:val="clear" w:color="auto" w:fill="FCFFE7"/>
            <w:hideMark/>
          </w:tcPr>
          <w:p w14:paraId="63FC168B"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Ih</w:t>
            </w:r>
            <w:proofErr w:type="spellEnd"/>
            <w:r w:rsidRPr="0057563B">
              <w:rPr>
                <w:rFonts w:ascii="Bahnschrift Light Condensed" w:hAnsi="Bahnschrift Light Condensed"/>
              </w:rPr>
              <w:t xml:space="preserve"> </w:t>
            </w:r>
          </w:p>
        </w:tc>
        <w:tc>
          <w:tcPr>
            <w:tcW w:w="2610" w:type="dxa"/>
            <w:shd w:val="clear" w:color="auto" w:fill="FCFFE7"/>
            <w:hideMark/>
          </w:tcPr>
          <w:p w14:paraId="58F9CBCE"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MYO1H</w:t>
            </w:r>
          </w:p>
        </w:tc>
        <w:tc>
          <w:tcPr>
            <w:tcW w:w="720" w:type="dxa"/>
            <w:shd w:val="clear" w:color="auto" w:fill="FCFFE7"/>
            <w:hideMark/>
          </w:tcPr>
          <w:p w14:paraId="020C7A9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1032</w:t>
            </w:r>
          </w:p>
        </w:tc>
      </w:tr>
      <w:tr w:rsidR="0057563B" w:rsidRPr="0057563B" w14:paraId="4BA9FFF4" w14:textId="77777777" w:rsidTr="00AB5DEC">
        <w:trPr>
          <w:trHeight w:val="144"/>
        </w:trPr>
        <w:tc>
          <w:tcPr>
            <w:tcW w:w="812" w:type="dxa"/>
            <w:shd w:val="clear" w:color="auto" w:fill="FFB7B7"/>
            <w:hideMark/>
          </w:tcPr>
          <w:p w14:paraId="1DC65E7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Q8NEV4</w:t>
            </w:r>
          </w:p>
        </w:tc>
        <w:tc>
          <w:tcPr>
            <w:tcW w:w="1274" w:type="dxa"/>
            <w:shd w:val="clear" w:color="auto" w:fill="FFB7B7"/>
            <w:hideMark/>
          </w:tcPr>
          <w:p w14:paraId="5E2208E3"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MYO3A_HUMAN</w:t>
            </w:r>
          </w:p>
        </w:tc>
        <w:tc>
          <w:tcPr>
            <w:tcW w:w="4034" w:type="dxa"/>
            <w:shd w:val="clear" w:color="auto" w:fill="FFB7B7"/>
            <w:hideMark/>
          </w:tcPr>
          <w:p w14:paraId="5ABBE59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Myosin-IIIa </w:t>
            </w:r>
          </w:p>
        </w:tc>
        <w:tc>
          <w:tcPr>
            <w:tcW w:w="2610" w:type="dxa"/>
            <w:shd w:val="clear" w:color="auto" w:fill="FFB7B7"/>
            <w:hideMark/>
          </w:tcPr>
          <w:p w14:paraId="7564F9F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MYO3A</w:t>
            </w:r>
          </w:p>
        </w:tc>
        <w:tc>
          <w:tcPr>
            <w:tcW w:w="720" w:type="dxa"/>
            <w:shd w:val="clear" w:color="auto" w:fill="FFB7B7"/>
            <w:hideMark/>
          </w:tcPr>
          <w:p w14:paraId="3DD5BC6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1616</w:t>
            </w:r>
          </w:p>
        </w:tc>
      </w:tr>
      <w:tr w:rsidR="0057563B" w:rsidRPr="0057563B" w14:paraId="1F5F17CA" w14:textId="77777777" w:rsidTr="00AB5DEC">
        <w:trPr>
          <w:trHeight w:val="144"/>
        </w:trPr>
        <w:tc>
          <w:tcPr>
            <w:tcW w:w="812" w:type="dxa"/>
            <w:shd w:val="clear" w:color="auto" w:fill="FFB7B7"/>
            <w:hideMark/>
          </w:tcPr>
          <w:p w14:paraId="53CD1E7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Q8WXR4</w:t>
            </w:r>
          </w:p>
        </w:tc>
        <w:tc>
          <w:tcPr>
            <w:tcW w:w="1274" w:type="dxa"/>
            <w:shd w:val="clear" w:color="auto" w:fill="FFB7B7"/>
            <w:hideMark/>
          </w:tcPr>
          <w:p w14:paraId="7F177BF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MYO3B_HUMAN</w:t>
            </w:r>
          </w:p>
        </w:tc>
        <w:tc>
          <w:tcPr>
            <w:tcW w:w="4034" w:type="dxa"/>
            <w:shd w:val="clear" w:color="auto" w:fill="FFB7B7"/>
            <w:hideMark/>
          </w:tcPr>
          <w:p w14:paraId="42FCD6A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Myosin-</w:t>
            </w:r>
            <w:proofErr w:type="spellStart"/>
            <w:r w:rsidRPr="0057563B">
              <w:rPr>
                <w:rFonts w:ascii="Bahnschrift Light Condensed" w:hAnsi="Bahnschrift Light Condensed"/>
              </w:rPr>
              <w:t>IIIb</w:t>
            </w:r>
            <w:proofErr w:type="spellEnd"/>
            <w:r w:rsidRPr="0057563B">
              <w:rPr>
                <w:rFonts w:ascii="Bahnschrift Light Condensed" w:hAnsi="Bahnschrift Light Condensed"/>
              </w:rPr>
              <w:t xml:space="preserve"> </w:t>
            </w:r>
          </w:p>
        </w:tc>
        <w:tc>
          <w:tcPr>
            <w:tcW w:w="2610" w:type="dxa"/>
            <w:shd w:val="clear" w:color="auto" w:fill="FFB7B7"/>
            <w:hideMark/>
          </w:tcPr>
          <w:p w14:paraId="78C2B50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MYO3B</w:t>
            </w:r>
          </w:p>
        </w:tc>
        <w:tc>
          <w:tcPr>
            <w:tcW w:w="720" w:type="dxa"/>
            <w:shd w:val="clear" w:color="auto" w:fill="FFB7B7"/>
            <w:hideMark/>
          </w:tcPr>
          <w:p w14:paraId="60A7C5E0"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1341</w:t>
            </w:r>
          </w:p>
        </w:tc>
      </w:tr>
      <w:tr w:rsidR="0057563B" w:rsidRPr="0057563B" w14:paraId="336D9275" w14:textId="77777777" w:rsidTr="00DA145E">
        <w:trPr>
          <w:trHeight w:val="144"/>
        </w:trPr>
        <w:tc>
          <w:tcPr>
            <w:tcW w:w="812" w:type="dxa"/>
            <w:shd w:val="clear" w:color="auto" w:fill="FCFFE7"/>
            <w:hideMark/>
          </w:tcPr>
          <w:p w14:paraId="1E206C10"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Q9Y4I1</w:t>
            </w:r>
          </w:p>
        </w:tc>
        <w:tc>
          <w:tcPr>
            <w:tcW w:w="1274" w:type="dxa"/>
            <w:shd w:val="clear" w:color="auto" w:fill="FCFFE7"/>
            <w:hideMark/>
          </w:tcPr>
          <w:p w14:paraId="5CDE66D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MYO5A_HUMAN</w:t>
            </w:r>
          </w:p>
        </w:tc>
        <w:tc>
          <w:tcPr>
            <w:tcW w:w="4034" w:type="dxa"/>
            <w:shd w:val="clear" w:color="auto" w:fill="FCFFE7"/>
            <w:hideMark/>
          </w:tcPr>
          <w:p w14:paraId="5B1B6B4B"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Va</w:t>
            </w:r>
            <w:proofErr w:type="spellEnd"/>
            <w:r w:rsidRPr="0057563B">
              <w:rPr>
                <w:rFonts w:ascii="Bahnschrift Light Condensed" w:hAnsi="Bahnschrift Light Condensed"/>
              </w:rPr>
              <w:t xml:space="preserve"> </w:t>
            </w:r>
          </w:p>
        </w:tc>
        <w:tc>
          <w:tcPr>
            <w:tcW w:w="2610" w:type="dxa"/>
            <w:shd w:val="clear" w:color="auto" w:fill="FCFFE7"/>
            <w:hideMark/>
          </w:tcPr>
          <w:p w14:paraId="45EFF064"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MYO5A MYH12</w:t>
            </w:r>
          </w:p>
        </w:tc>
        <w:tc>
          <w:tcPr>
            <w:tcW w:w="720" w:type="dxa"/>
            <w:shd w:val="clear" w:color="auto" w:fill="FCFFE7"/>
            <w:hideMark/>
          </w:tcPr>
          <w:p w14:paraId="20E6057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1855</w:t>
            </w:r>
          </w:p>
        </w:tc>
      </w:tr>
      <w:tr w:rsidR="0057563B" w:rsidRPr="0057563B" w14:paraId="5DA8DFA0" w14:textId="77777777" w:rsidTr="00DA145E">
        <w:trPr>
          <w:trHeight w:val="144"/>
        </w:trPr>
        <w:tc>
          <w:tcPr>
            <w:tcW w:w="812" w:type="dxa"/>
            <w:shd w:val="clear" w:color="auto" w:fill="FCFFE7"/>
            <w:hideMark/>
          </w:tcPr>
          <w:p w14:paraId="0D986A9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Q9ULV0</w:t>
            </w:r>
          </w:p>
        </w:tc>
        <w:tc>
          <w:tcPr>
            <w:tcW w:w="1274" w:type="dxa"/>
            <w:shd w:val="clear" w:color="auto" w:fill="FCFFE7"/>
            <w:hideMark/>
          </w:tcPr>
          <w:p w14:paraId="2B3F209E"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MYO5B_HUMAN</w:t>
            </w:r>
          </w:p>
        </w:tc>
        <w:tc>
          <w:tcPr>
            <w:tcW w:w="4034" w:type="dxa"/>
            <w:shd w:val="clear" w:color="auto" w:fill="FCFFE7"/>
            <w:hideMark/>
          </w:tcPr>
          <w:p w14:paraId="2FD3127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Vb</w:t>
            </w:r>
            <w:proofErr w:type="spellEnd"/>
          </w:p>
        </w:tc>
        <w:tc>
          <w:tcPr>
            <w:tcW w:w="2610" w:type="dxa"/>
            <w:shd w:val="clear" w:color="auto" w:fill="FCFFE7"/>
            <w:hideMark/>
          </w:tcPr>
          <w:p w14:paraId="4F78E4A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MYO5B KIAA1119</w:t>
            </w:r>
          </w:p>
        </w:tc>
        <w:tc>
          <w:tcPr>
            <w:tcW w:w="720" w:type="dxa"/>
            <w:shd w:val="clear" w:color="auto" w:fill="FCFFE7"/>
            <w:hideMark/>
          </w:tcPr>
          <w:p w14:paraId="6BE8D10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1848</w:t>
            </w:r>
          </w:p>
        </w:tc>
      </w:tr>
      <w:tr w:rsidR="0057563B" w:rsidRPr="0057563B" w14:paraId="1575B8AE" w14:textId="77777777" w:rsidTr="00DA145E">
        <w:trPr>
          <w:trHeight w:val="144"/>
        </w:trPr>
        <w:tc>
          <w:tcPr>
            <w:tcW w:w="812" w:type="dxa"/>
            <w:shd w:val="clear" w:color="auto" w:fill="FCFFE7"/>
            <w:hideMark/>
          </w:tcPr>
          <w:p w14:paraId="3297D95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Q9NQX4</w:t>
            </w:r>
          </w:p>
        </w:tc>
        <w:tc>
          <w:tcPr>
            <w:tcW w:w="1274" w:type="dxa"/>
            <w:shd w:val="clear" w:color="auto" w:fill="FCFFE7"/>
            <w:hideMark/>
          </w:tcPr>
          <w:p w14:paraId="067A8F45"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MYO5C_HUMAN</w:t>
            </w:r>
          </w:p>
        </w:tc>
        <w:tc>
          <w:tcPr>
            <w:tcW w:w="4034" w:type="dxa"/>
            <w:shd w:val="clear" w:color="auto" w:fill="FCFFE7"/>
            <w:hideMark/>
          </w:tcPr>
          <w:p w14:paraId="26D6EC4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Vc</w:t>
            </w:r>
            <w:proofErr w:type="spellEnd"/>
          </w:p>
        </w:tc>
        <w:tc>
          <w:tcPr>
            <w:tcW w:w="2610" w:type="dxa"/>
            <w:shd w:val="clear" w:color="auto" w:fill="FCFFE7"/>
            <w:hideMark/>
          </w:tcPr>
          <w:p w14:paraId="1E346CE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MYO5C</w:t>
            </w:r>
          </w:p>
        </w:tc>
        <w:tc>
          <w:tcPr>
            <w:tcW w:w="720" w:type="dxa"/>
            <w:shd w:val="clear" w:color="auto" w:fill="FCFFE7"/>
            <w:hideMark/>
          </w:tcPr>
          <w:p w14:paraId="5C431B2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1742</w:t>
            </w:r>
          </w:p>
        </w:tc>
      </w:tr>
      <w:tr w:rsidR="0057563B" w:rsidRPr="0057563B" w14:paraId="1461F448" w14:textId="77777777" w:rsidTr="00DA145E">
        <w:trPr>
          <w:trHeight w:val="144"/>
        </w:trPr>
        <w:tc>
          <w:tcPr>
            <w:tcW w:w="812" w:type="dxa"/>
            <w:shd w:val="clear" w:color="auto" w:fill="FCFFE7"/>
            <w:hideMark/>
          </w:tcPr>
          <w:p w14:paraId="603ABB4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Q9UM54</w:t>
            </w:r>
          </w:p>
        </w:tc>
        <w:tc>
          <w:tcPr>
            <w:tcW w:w="1274" w:type="dxa"/>
            <w:shd w:val="clear" w:color="auto" w:fill="FCFFE7"/>
            <w:hideMark/>
          </w:tcPr>
          <w:p w14:paraId="4830A635"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MYO6_HUMAN</w:t>
            </w:r>
          </w:p>
        </w:tc>
        <w:tc>
          <w:tcPr>
            <w:tcW w:w="4034" w:type="dxa"/>
            <w:shd w:val="clear" w:color="auto" w:fill="FCFFE7"/>
            <w:hideMark/>
          </w:tcPr>
          <w:p w14:paraId="0D65174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myosin-VI </w:t>
            </w:r>
          </w:p>
        </w:tc>
        <w:tc>
          <w:tcPr>
            <w:tcW w:w="2610" w:type="dxa"/>
            <w:shd w:val="clear" w:color="auto" w:fill="FCFFE7"/>
            <w:hideMark/>
          </w:tcPr>
          <w:p w14:paraId="7A3B827E"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MYO6 KIAA0389</w:t>
            </w:r>
          </w:p>
        </w:tc>
        <w:tc>
          <w:tcPr>
            <w:tcW w:w="720" w:type="dxa"/>
            <w:shd w:val="clear" w:color="auto" w:fill="FCFFE7"/>
            <w:hideMark/>
          </w:tcPr>
          <w:p w14:paraId="580A0B5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1294</w:t>
            </w:r>
          </w:p>
        </w:tc>
      </w:tr>
      <w:tr w:rsidR="0057563B" w:rsidRPr="0057563B" w14:paraId="1BE36A24" w14:textId="77777777" w:rsidTr="00DA145E">
        <w:trPr>
          <w:trHeight w:val="144"/>
        </w:trPr>
        <w:tc>
          <w:tcPr>
            <w:tcW w:w="812" w:type="dxa"/>
            <w:shd w:val="clear" w:color="auto" w:fill="FCFFE7"/>
            <w:hideMark/>
          </w:tcPr>
          <w:p w14:paraId="0CE5224F"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Q13402</w:t>
            </w:r>
          </w:p>
        </w:tc>
        <w:tc>
          <w:tcPr>
            <w:tcW w:w="1274" w:type="dxa"/>
            <w:shd w:val="clear" w:color="auto" w:fill="FCFFE7"/>
            <w:hideMark/>
          </w:tcPr>
          <w:p w14:paraId="4D61F45C"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MYO7A_HUMAN</w:t>
            </w:r>
          </w:p>
        </w:tc>
        <w:tc>
          <w:tcPr>
            <w:tcW w:w="4034" w:type="dxa"/>
            <w:shd w:val="clear" w:color="auto" w:fill="FCFFE7"/>
            <w:hideMark/>
          </w:tcPr>
          <w:p w14:paraId="41E84816"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VIIa</w:t>
            </w:r>
            <w:proofErr w:type="spellEnd"/>
          </w:p>
        </w:tc>
        <w:tc>
          <w:tcPr>
            <w:tcW w:w="2610" w:type="dxa"/>
            <w:shd w:val="clear" w:color="auto" w:fill="FCFFE7"/>
            <w:hideMark/>
          </w:tcPr>
          <w:p w14:paraId="0722459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MYO7A USH1B</w:t>
            </w:r>
          </w:p>
        </w:tc>
        <w:tc>
          <w:tcPr>
            <w:tcW w:w="720" w:type="dxa"/>
            <w:shd w:val="clear" w:color="auto" w:fill="FCFFE7"/>
            <w:hideMark/>
          </w:tcPr>
          <w:p w14:paraId="48D4844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2215</w:t>
            </w:r>
          </w:p>
        </w:tc>
      </w:tr>
      <w:tr w:rsidR="0057563B" w:rsidRPr="0057563B" w14:paraId="41B801D3" w14:textId="77777777" w:rsidTr="00DA145E">
        <w:trPr>
          <w:trHeight w:val="144"/>
        </w:trPr>
        <w:tc>
          <w:tcPr>
            <w:tcW w:w="812" w:type="dxa"/>
            <w:shd w:val="clear" w:color="auto" w:fill="FCFFE7"/>
            <w:hideMark/>
          </w:tcPr>
          <w:p w14:paraId="7E6BB274"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Q6PIF6</w:t>
            </w:r>
          </w:p>
        </w:tc>
        <w:tc>
          <w:tcPr>
            <w:tcW w:w="1274" w:type="dxa"/>
            <w:shd w:val="clear" w:color="auto" w:fill="FCFFE7"/>
            <w:hideMark/>
          </w:tcPr>
          <w:p w14:paraId="04AA020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MYO7B_HUMAN</w:t>
            </w:r>
          </w:p>
        </w:tc>
        <w:tc>
          <w:tcPr>
            <w:tcW w:w="4034" w:type="dxa"/>
            <w:shd w:val="clear" w:color="auto" w:fill="FCFFE7"/>
            <w:hideMark/>
          </w:tcPr>
          <w:p w14:paraId="091BAF9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VIIb</w:t>
            </w:r>
            <w:proofErr w:type="spellEnd"/>
          </w:p>
        </w:tc>
        <w:tc>
          <w:tcPr>
            <w:tcW w:w="2610" w:type="dxa"/>
            <w:shd w:val="clear" w:color="auto" w:fill="FCFFE7"/>
            <w:hideMark/>
          </w:tcPr>
          <w:p w14:paraId="062B00EE"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MYO7B</w:t>
            </w:r>
          </w:p>
        </w:tc>
        <w:tc>
          <w:tcPr>
            <w:tcW w:w="720" w:type="dxa"/>
            <w:shd w:val="clear" w:color="auto" w:fill="FCFFE7"/>
            <w:hideMark/>
          </w:tcPr>
          <w:p w14:paraId="3ACF673A"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2116</w:t>
            </w:r>
          </w:p>
        </w:tc>
      </w:tr>
      <w:tr w:rsidR="0057563B" w:rsidRPr="0057563B" w14:paraId="6E8D745F" w14:textId="77777777" w:rsidTr="00DA145E">
        <w:trPr>
          <w:trHeight w:val="144"/>
        </w:trPr>
        <w:tc>
          <w:tcPr>
            <w:tcW w:w="812" w:type="dxa"/>
            <w:shd w:val="clear" w:color="auto" w:fill="FCFFE7"/>
            <w:hideMark/>
          </w:tcPr>
          <w:p w14:paraId="4B2AC8C1"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B2RTY4</w:t>
            </w:r>
          </w:p>
        </w:tc>
        <w:tc>
          <w:tcPr>
            <w:tcW w:w="1274" w:type="dxa"/>
            <w:shd w:val="clear" w:color="auto" w:fill="FCFFE7"/>
            <w:hideMark/>
          </w:tcPr>
          <w:p w14:paraId="43646A6E"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MYO9A_HUMAN</w:t>
            </w:r>
          </w:p>
        </w:tc>
        <w:tc>
          <w:tcPr>
            <w:tcW w:w="4034" w:type="dxa"/>
            <w:shd w:val="clear" w:color="auto" w:fill="FCFFE7"/>
            <w:hideMark/>
          </w:tcPr>
          <w:p w14:paraId="7E53E163"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IXa</w:t>
            </w:r>
            <w:proofErr w:type="spellEnd"/>
          </w:p>
        </w:tc>
        <w:tc>
          <w:tcPr>
            <w:tcW w:w="2610" w:type="dxa"/>
            <w:shd w:val="clear" w:color="auto" w:fill="FCFFE7"/>
            <w:hideMark/>
          </w:tcPr>
          <w:p w14:paraId="72FA949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MYO9A MYR7</w:t>
            </w:r>
          </w:p>
        </w:tc>
        <w:tc>
          <w:tcPr>
            <w:tcW w:w="720" w:type="dxa"/>
            <w:shd w:val="clear" w:color="auto" w:fill="FCFFE7"/>
            <w:hideMark/>
          </w:tcPr>
          <w:p w14:paraId="122347FD"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2548</w:t>
            </w:r>
          </w:p>
        </w:tc>
      </w:tr>
      <w:tr w:rsidR="0057563B" w:rsidRPr="0057563B" w14:paraId="761B715D" w14:textId="77777777" w:rsidTr="00DA145E">
        <w:trPr>
          <w:trHeight w:val="144"/>
        </w:trPr>
        <w:tc>
          <w:tcPr>
            <w:tcW w:w="812" w:type="dxa"/>
            <w:shd w:val="clear" w:color="auto" w:fill="FCFFE7"/>
            <w:hideMark/>
          </w:tcPr>
          <w:p w14:paraId="43B65AF2"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Q13459</w:t>
            </w:r>
          </w:p>
        </w:tc>
        <w:tc>
          <w:tcPr>
            <w:tcW w:w="1274" w:type="dxa"/>
            <w:shd w:val="clear" w:color="auto" w:fill="FCFFE7"/>
            <w:hideMark/>
          </w:tcPr>
          <w:p w14:paraId="45CBC843"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MYO9B_HUMAN</w:t>
            </w:r>
          </w:p>
        </w:tc>
        <w:tc>
          <w:tcPr>
            <w:tcW w:w="4034" w:type="dxa"/>
            <w:shd w:val="clear" w:color="auto" w:fill="FCFFE7"/>
            <w:hideMark/>
          </w:tcPr>
          <w:p w14:paraId="35CE7DB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IXb</w:t>
            </w:r>
            <w:proofErr w:type="spellEnd"/>
            <w:r w:rsidRPr="0057563B">
              <w:rPr>
                <w:rFonts w:ascii="Bahnschrift Light Condensed" w:hAnsi="Bahnschrift Light Condensed"/>
              </w:rPr>
              <w:t xml:space="preserve"> </w:t>
            </w:r>
          </w:p>
        </w:tc>
        <w:tc>
          <w:tcPr>
            <w:tcW w:w="2610" w:type="dxa"/>
            <w:shd w:val="clear" w:color="auto" w:fill="FCFFE7"/>
            <w:hideMark/>
          </w:tcPr>
          <w:p w14:paraId="4DB9CB58"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MYO9B MYR5</w:t>
            </w:r>
          </w:p>
        </w:tc>
        <w:tc>
          <w:tcPr>
            <w:tcW w:w="720" w:type="dxa"/>
            <w:shd w:val="clear" w:color="auto" w:fill="FCFFE7"/>
            <w:hideMark/>
          </w:tcPr>
          <w:p w14:paraId="6BBABE17" w14:textId="77777777"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2157</w:t>
            </w:r>
          </w:p>
        </w:tc>
      </w:tr>
    </w:tbl>
    <w:p w14:paraId="15D8E41D" w14:textId="77777777" w:rsidR="00173EFE" w:rsidRPr="00404F0F" w:rsidRDefault="00CC1AF6" w:rsidP="00DA145E">
      <w:pPr>
        <w:spacing w:line="240" w:lineRule="auto"/>
        <w:jc w:val="both"/>
        <w:rPr>
          <w:rFonts w:ascii="Bahnschrift Light Condensed" w:hAnsi="Bahnschrift Light Condensed"/>
        </w:rPr>
      </w:pPr>
      <w:r w:rsidRPr="006B76E7">
        <w:rPr>
          <w:rFonts w:ascii="Bahnschrift Light Condensed" w:hAnsi="Bahnschrift Light Condensed"/>
          <w:b/>
        </w:rPr>
        <w:t>Table 1</w:t>
      </w:r>
      <w:r w:rsidRPr="00557A4F">
        <w:rPr>
          <w:rFonts w:ascii="Bahnschrift Light Condensed" w:hAnsi="Bahnschrift Light Condensed"/>
          <w:b/>
        </w:rPr>
        <w:t>:</w:t>
      </w:r>
      <w:r>
        <w:rPr>
          <w:rFonts w:ascii="Bahnschrift Light Condensed" w:hAnsi="Bahnschrift Light Condensed"/>
        </w:rPr>
        <w:t xml:space="preserve"> </w:t>
      </w:r>
      <w:r w:rsidR="00DA2540">
        <w:rPr>
          <w:rFonts w:ascii="Bahnschrift Light Condensed" w:hAnsi="Bahnschrift Light Condensed"/>
        </w:rPr>
        <w:t xml:space="preserve">Table displays the entry number (same identifier used in the analysis), entry name, protein name, gene name, and the length of proteins analyzed. </w:t>
      </w:r>
      <w:r>
        <w:rPr>
          <w:rFonts w:ascii="Bahnschrift Light Condensed" w:hAnsi="Bahnschrift Light Condensed"/>
        </w:rPr>
        <w:t xml:space="preserve">There are 60 myosin </w:t>
      </w:r>
      <w:r w:rsidR="0057563B">
        <w:rPr>
          <w:rFonts w:ascii="Bahnschrift Light Condensed" w:hAnsi="Bahnschrift Light Condensed"/>
        </w:rPr>
        <w:t xml:space="preserve">proteins,  and one kinesin protein. </w:t>
      </w:r>
      <w:r w:rsidR="00DA2540">
        <w:rPr>
          <w:rFonts w:ascii="Bahnschrift Light Condensed" w:hAnsi="Bahnschrift Light Condensed"/>
        </w:rPr>
        <w:t xml:space="preserve">The colors in the table indicate different groups within the proteins. Green </w:t>
      </w:r>
      <w:r w:rsidR="00E62D62">
        <w:rPr>
          <w:rFonts w:ascii="Bahnschrift Light Condensed" w:hAnsi="Bahnschrift Light Condensed"/>
        </w:rPr>
        <w:t xml:space="preserve">= outgroup. Purple = binding proteins. Orange = heavy chain. Blue = light chain. Yellow = mutated proteins. </w:t>
      </w:r>
      <w:r w:rsidR="008B15BE">
        <w:rPr>
          <w:rFonts w:ascii="Bahnschrift Light Condensed" w:hAnsi="Bahnschrift Light Condensed"/>
        </w:rPr>
        <w:t>Pink</w:t>
      </w:r>
      <w:r w:rsidR="00A70E0C">
        <w:rPr>
          <w:rFonts w:ascii="Bahnschrift Light Condensed" w:hAnsi="Bahnschrift Light Condensed"/>
        </w:rPr>
        <w:t xml:space="preserve"> = portable actin motor.</w:t>
      </w:r>
      <w:r w:rsidR="00E62D62">
        <w:rPr>
          <w:rFonts w:ascii="Bahnschrift Light Condensed" w:hAnsi="Bahnschrift Light Condensed"/>
        </w:rPr>
        <w:t xml:space="preserve"> </w:t>
      </w:r>
      <w:r w:rsidR="008B15BE">
        <w:rPr>
          <w:rFonts w:ascii="Bahnschrift Light Condensed" w:hAnsi="Bahnschrift Light Condensed"/>
        </w:rPr>
        <w:t>Grey</w:t>
      </w:r>
      <w:r w:rsidR="00E62D62">
        <w:rPr>
          <w:rFonts w:ascii="Bahnschrift Light Condensed" w:hAnsi="Bahnschrift Light Condensed"/>
        </w:rPr>
        <w:t xml:space="preserve"> = proteins </w:t>
      </w:r>
      <w:r w:rsidR="006B76E7">
        <w:rPr>
          <w:rFonts w:ascii="Bahnschrift Light Condensed" w:hAnsi="Bahnschrift Light Condensed"/>
        </w:rPr>
        <w:t xml:space="preserve">that don’t clearly fit into other groups. </w:t>
      </w:r>
    </w:p>
    <w:sectPr w:rsidR="00173EFE" w:rsidRPr="00404F0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ellenthin, Lauren E" w:date="2019-04-23T00:24:00Z" w:initials="MLE">
    <w:p w14:paraId="46ADAB3D" w14:textId="77777777" w:rsidR="00EB5093" w:rsidRDefault="00EB5093">
      <w:pPr>
        <w:pStyle w:val="CommentText"/>
      </w:pPr>
      <w:r>
        <w:rPr>
          <w:rStyle w:val="CommentReference"/>
        </w:rPr>
        <w:annotationRef/>
      </w:r>
      <w:r>
        <w:t>This is really good question!</w:t>
      </w:r>
    </w:p>
    <w:p w14:paraId="090991F9" w14:textId="34F218C9" w:rsidR="00EB5093" w:rsidRDefault="00EB5093">
      <w:pPr>
        <w:pStyle w:val="CommentText"/>
      </w:pPr>
    </w:p>
  </w:comment>
  <w:comment w:id="6" w:author="Mellenthin, Lauren E" w:date="2019-04-23T00:25:00Z" w:initials="MLE">
    <w:p w14:paraId="0F8F234C" w14:textId="76A4DDDB" w:rsidR="00EB5093" w:rsidRDefault="00EB5093">
      <w:pPr>
        <w:pStyle w:val="CommentText"/>
      </w:pPr>
      <w:r>
        <w:rPr>
          <w:rStyle w:val="CommentReference"/>
        </w:rPr>
        <w:annotationRef/>
      </w:r>
      <w:r>
        <w:t>This is a really cool analysis! I really liked the steps you took!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0991F9" w15:done="0"/>
  <w15:commentEx w15:paraId="0F8F23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991F9" w16cid:durableId="2068D9BE"/>
  <w16cid:commentId w16cid:paraId="0F8F234C" w16cid:durableId="2068D9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1EEA1" w14:textId="77777777" w:rsidR="009573D7" w:rsidRDefault="009573D7" w:rsidP="0010687E">
      <w:pPr>
        <w:spacing w:after="0" w:line="240" w:lineRule="auto"/>
      </w:pPr>
      <w:r>
        <w:separator/>
      </w:r>
    </w:p>
  </w:endnote>
  <w:endnote w:type="continuationSeparator" w:id="0">
    <w:p w14:paraId="3DDF8D53" w14:textId="77777777" w:rsidR="009573D7" w:rsidRDefault="009573D7" w:rsidP="0010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Bahnschrift Light Condensed">
    <w:altName w:val="Calibri"/>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EE695" w14:textId="77777777" w:rsidR="00A70E0C" w:rsidRDefault="00A70E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3FD56" w14:textId="77777777" w:rsidR="00A70E0C" w:rsidRDefault="00A70E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3E930" w14:textId="77777777" w:rsidR="00A70E0C" w:rsidRDefault="00A70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828B6" w14:textId="77777777" w:rsidR="009573D7" w:rsidRDefault="009573D7" w:rsidP="0010687E">
      <w:pPr>
        <w:spacing w:after="0" w:line="240" w:lineRule="auto"/>
      </w:pPr>
      <w:r>
        <w:separator/>
      </w:r>
    </w:p>
  </w:footnote>
  <w:footnote w:type="continuationSeparator" w:id="0">
    <w:p w14:paraId="5A2C319B" w14:textId="77777777" w:rsidR="009573D7" w:rsidRDefault="009573D7" w:rsidP="00106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33E98" w14:textId="77777777" w:rsidR="00A70E0C" w:rsidRDefault="00A70E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2D98D" w14:textId="77777777" w:rsidR="00A70E0C" w:rsidRDefault="00A70E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4282B" w14:textId="77777777" w:rsidR="00A70E0C" w:rsidRDefault="00A70E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3D0D"/>
    <w:multiLevelType w:val="hybridMultilevel"/>
    <w:tmpl w:val="F7EC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801862"/>
    <w:multiLevelType w:val="multilevel"/>
    <w:tmpl w:val="55283384"/>
    <w:styleLink w:val="Style1"/>
    <w:lvl w:ilvl="0">
      <w:start w:val="1"/>
      <w:numFmt w:val="bullet"/>
      <w:lvlText w:val="»"/>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color w:val="auto"/>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Campbell">
    <w15:presenceInfo w15:providerId="Windows Live" w15:userId="8ed896a4ba260474"/>
  </w15:person>
  <w15:person w15:author="Mellenthin, Lauren E">
    <w15:presenceInfo w15:providerId="AD" w15:userId="S::laurmel@iastate.edu::6a672672-0c5a-4aac-bda3-81a14235d7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2F"/>
    <w:rsid w:val="0002693A"/>
    <w:rsid w:val="00097320"/>
    <w:rsid w:val="000F0B18"/>
    <w:rsid w:val="0010687E"/>
    <w:rsid w:val="00173EFE"/>
    <w:rsid w:val="001B20EF"/>
    <w:rsid w:val="001E0399"/>
    <w:rsid w:val="00260E01"/>
    <w:rsid w:val="00270C80"/>
    <w:rsid w:val="002A68E1"/>
    <w:rsid w:val="0030282F"/>
    <w:rsid w:val="00350667"/>
    <w:rsid w:val="0037066B"/>
    <w:rsid w:val="003A4923"/>
    <w:rsid w:val="003B2766"/>
    <w:rsid w:val="00404F0F"/>
    <w:rsid w:val="004A6A62"/>
    <w:rsid w:val="004B0283"/>
    <w:rsid w:val="004E00C7"/>
    <w:rsid w:val="004F639C"/>
    <w:rsid w:val="004F6440"/>
    <w:rsid w:val="00525F0A"/>
    <w:rsid w:val="00557A4F"/>
    <w:rsid w:val="0057563B"/>
    <w:rsid w:val="006B76E7"/>
    <w:rsid w:val="00702188"/>
    <w:rsid w:val="00762696"/>
    <w:rsid w:val="00766D4F"/>
    <w:rsid w:val="007C4DF3"/>
    <w:rsid w:val="008B15BE"/>
    <w:rsid w:val="00940B97"/>
    <w:rsid w:val="009573D7"/>
    <w:rsid w:val="00A32A15"/>
    <w:rsid w:val="00A70E0C"/>
    <w:rsid w:val="00A87C2E"/>
    <w:rsid w:val="00AA1E35"/>
    <w:rsid w:val="00AB5DEC"/>
    <w:rsid w:val="00B400A4"/>
    <w:rsid w:val="00B8046C"/>
    <w:rsid w:val="00C64397"/>
    <w:rsid w:val="00CA6CF7"/>
    <w:rsid w:val="00CC1AF6"/>
    <w:rsid w:val="00DA0392"/>
    <w:rsid w:val="00DA145E"/>
    <w:rsid w:val="00DA2540"/>
    <w:rsid w:val="00E62D62"/>
    <w:rsid w:val="00EA7A68"/>
    <w:rsid w:val="00EB1426"/>
    <w:rsid w:val="00EB5093"/>
    <w:rsid w:val="00F05471"/>
    <w:rsid w:val="00F51D82"/>
    <w:rsid w:val="00F5555B"/>
    <w:rsid w:val="00F9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3D23"/>
  <w15:chartTrackingRefBased/>
  <w15:docId w15:val="{CFD7F433-3156-461D-8BDC-9EDB7717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E00C7"/>
    <w:pPr>
      <w:numPr>
        <w:numId w:val="1"/>
      </w:numPr>
    </w:pPr>
  </w:style>
  <w:style w:type="character" w:styleId="Hyperlink">
    <w:name w:val="Hyperlink"/>
    <w:basedOn w:val="DefaultParagraphFont"/>
    <w:uiPriority w:val="99"/>
    <w:unhideWhenUsed/>
    <w:rsid w:val="0030282F"/>
    <w:rPr>
      <w:color w:val="0563C1" w:themeColor="hyperlink"/>
      <w:u w:val="single"/>
    </w:rPr>
  </w:style>
  <w:style w:type="character" w:styleId="UnresolvedMention">
    <w:name w:val="Unresolved Mention"/>
    <w:basedOn w:val="DefaultParagraphFont"/>
    <w:uiPriority w:val="99"/>
    <w:semiHidden/>
    <w:unhideWhenUsed/>
    <w:rsid w:val="0030282F"/>
    <w:rPr>
      <w:color w:val="605E5C"/>
      <w:shd w:val="clear" w:color="auto" w:fill="E1DFDD"/>
    </w:rPr>
  </w:style>
  <w:style w:type="paragraph" w:styleId="Header">
    <w:name w:val="header"/>
    <w:basedOn w:val="Normal"/>
    <w:link w:val="HeaderChar"/>
    <w:uiPriority w:val="99"/>
    <w:unhideWhenUsed/>
    <w:rsid w:val="00106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87E"/>
  </w:style>
  <w:style w:type="paragraph" w:styleId="Footer">
    <w:name w:val="footer"/>
    <w:basedOn w:val="Normal"/>
    <w:link w:val="FooterChar"/>
    <w:uiPriority w:val="99"/>
    <w:unhideWhenUsed/>
    <w:rsid w:val="00106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87E"/>
  </w:style>
  <w:style w:type="paragraph" w:styleId="ListParagraph">
    <w:name w:val="List Paragraph"/>
    <w:basedOn w:val="Normal"/>
    <w:uiPriority w:val="34"/>
    <w:qFormat/>
    <w:rsid w:val="00A32A15"/>
    <w:pPr>
      <w:ind w:left="720"/>
      <w:contextualSpacing/>
    </w:pPr>
  </w:style>
  <w:style w:type="table" w:styleId="TableGrid">
    <w:name w:val="Table Grid"/>
    <w:basedOn w:val="TableNormal"/>
    <w:uiPriority w:val="39"/>
    <w:rsid w:val="00F55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509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509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B5093"/>
    <w:rPr>
      <w:sz w:val="16"/>
      <w:szCs w:val="16"/>
    </w:rPr>
  </w:style>
  <w:style w:type="paragraph" w:styleId="CommentText">
    <w:name w:val="annotation text"/>
    <w:basedOn w:val="Normal"/>
    <w:link w:val="CommentTextChar"/>
    <w:uiPriority w:val="99"/>
    <w:semiHidden/>
    <w:unhideWhenUsed/>
    <w:rsid w:val="00EB5093"/>
    <w:pPr>
      <w:spacing w:line="240" w:lineRule="auto"/>
    </w:pPr>
    <w:rPr>
      <w:sz w:val="20"/>
      <w:szCs w:val="20"/>
    </w:rPr>
  </w:style>
  <w:style w:type="character" w:customStyle="1" w:styleId="CommentTextChar">
    <w:name w:val="Comment Text Char"/>
    <w:basedOn w:val="DefaultParagraphFont"/>
    <w:link w:val="CommentText"/>
    <w:uiPriority w:val="99"/>
    <w:semiHidden/>
    <w:rsid w:val="00EB5093"/>
    <w:rPr>
      <w:sz w:val="20"/>
      <w:szCs w:val="20"/>
    </w:rPr>
  </w:style>
  <w:style w:type="paragraph" w:styleId="CommentSubject">
    <w:name w:val="annotation subject"/>
    <w:basedOn w:val="CommentText"/>
    <w:next w:val="CommentText"/>
    <w:link w:val="CommentSubjectChar"/>
    <w:uiPriority w:val="99"/>
    <w:semiHidden/>
    <w:unhideWhenUsed/>
    <w:rsid w:val="00EB5093"/>
    <w:rPr>
      <w:b/>
      <w:bCs/>
    </w:rPr>
  </w:style>
  <w:style w:type="character" w:customStyle="1" w:styleId="CommentSubjectChar">
    <w:name w:val="Comment Subject Char"/>
    <w:basedOn w:val="CommentTextChar"/>
    <w:link w:val="CommentSubject"/>
    <w:uiPriority w:val="99"/>
    <w:semiHidden/>
    <w:rsid w:val="00EB50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7675">
      <w:bodyDiv w:val="1"/>
      <w:marLeft w:val="0"/>
      <w:marRight w:val="0"/>
      <w:marTop w:val="0"/>
      <w:marBottom w:val="0"/>
      <w:divBdr>
        <w:top w:val="none" w:sz="0" w:space="0" w:color="auto"/>
        <w:left w:val="none" w:sz="0" w:space="0" w:color="auto"/>
        <w:bottom w:val="none" w:sz="0" w:space="0" w:color="auto"/>
        <w:right w:val="none" w:sz="0" w:space="0" w:color="auto"/>
      </w:divBdr>
    </w:div>
    <w:div w:id="391120316">
      <w:bodyDiv w:val="1"/>
      <w:marLeft w:val="0"/>
      <w:marRight w:val="0"/>
      <w:marTop w:val="0"/>
      <w:marBottom w:val="0"/>
      <w:divBdr>
        <w:top w:val="none" w:sz="0" w:space="0" w:color="auto"/>
        <w:left w:val="none" w:sz="0" w:space="0" w:color="auto"/>
        <w:bottom w:val="none" w:sz="0" w:space="0" w:color="auto"/>
        <w:right w:val="none" w:sz="0" w:space="0" w:color="auto"/>
      </w:divBdr>
    </w:div>
    <w:div w:id="621234676">
      <w:bodyDiv w:val="1"/>
      <w:marLeft w:val="0"/>
      <w:marRight w:val="0"/>
      <w:marTop w:val="0"/>
      <w:marBottom w:val="0"/>
      <w:divBdr>
        <w:top w:val="none" w:sz="0" w:space="0" w:color="auto"/>
        <w:left w:val="none" w:sz="0" w:space="0" w:color="auto"/>
        <w:bottom w:val="none" w:sz="0" w:space="0" w:color="auto"/>
        <w:right w:val="none" w:sz="0" w:space="0" w:color="auto"/>
      </w:divBdr>
    </w:div>
    <w:div w:id="1012224717">
      <w:bodyDiv w:val="1"/>
      <w:marLeft w:val="0"/>
      <w:marRight w:val="0"/>
      <w:marTop w:val="0"/>
      <w:marBottom w:val="0"/>
      <w:divBdr>
        <w:top w:val="none" w:sz="0" w:space="0" w:color="auto"/>
        <w:left w:val="none" w:sz="0" w:space="0" w:color="auto"/>
        <w:bottom w:val="none" w:sz="0" w:space="0" w:color="auto"/>
        <w:right w:val="none" w:sz="0" w:space="0" w:color="auto"/>
      </w:divBdr>
    </w:div>
    <w:div w:id="1203593794">
      <w:bodyDiv w:val="1"/>
      <w:marLeft w:val="0"/>
      <w:marRight w:val="0"/>
      <w:marTop w:val="0"/>
      <w:marBottom w:val="0"/>
      <w:divBdr>
        <w:top w:val="none" w:sz="0" w:space="0" w:color="auto"/>
        <w:left w:val="none" w:sz="0" w:space="0" w:color="auto"/>
        <w:bottom w:val="none" w:sz="0" w:space="0" w:color="auto"/>
        <w:right w:val="none" w:sz="0" w:space="0" w:color="auto"/>
      </w:divBdr>
    </w:div>
    <w:div w:id="168338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phylogeny.lirmm.fr/phylo_cgi/data_converter.cgi"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2/ar.10160"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microsoft.com/office/2007/relationships/hdphoto" Target="media/hdphoto1.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6397C-5A40-4006-A1C0-420851238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Campbell</dc:creator>
  <cp:keywords/>
  <dc:description/>
  <cp:lastModifiedBy>Katelyn Campbell</cp:lastModifiedBy>
  <cp:revision>3</cp:revision>
  <dcterms:created xsi:type="dcterms:W3CDTF">2019-04-23T05:26:00Z</dcterms:created>
  <dcterms:modified xsi:type="dcterms:W3CDTF">2019-04-29T02:03:00Z</dcterms:modified>
</cp:coreProperties>
</file>